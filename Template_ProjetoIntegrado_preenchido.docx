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Arial" w:hAnsi="Arial" w:eastAsia="Arial" w:cs="Arial"/>
          <w:sz w:val="24"/>
          <w:szCs w:val="24"/>
        </w:rPr>
      </w:pPr>
      <w:r>
        <w:rPr>
          <w:rFonts w:eastAsia="Arial" w:cs="Arial" w:ascii="Arial" w:hAnsi="Arial"/>
          <w:sz w:val="24"/>
          <w:szCs w:val="24"/>
        </w:rPr>
      </w:r>
      <w:bookmarkStart w:id="0" w:name="_heading=h.gjdgxs"/>
      <w:bookmarkStart w:id="1" w:name="_heading=h.gjdgxs"/>
      <w:bookmarkEnd w:id="1"/>
    </w:p>
    <w:p>
      <w:pPr>
        <w:pStyle w:val="Normal"/>
        <w:spacing w:lineRule="auto" w:line="360"/>
        <w:jc w:val="both"/>
        <w:rPr>
          <w:rFonts w:ascii="Arial" w:hAnsi="Arial" w:eastAsia="Arial" w:cs="Arial"/>
          <w:sz w:val="24"/>
          <w:szCs w:val="24"/>
        </w:rPr>
      </w:pPr>
      <w:r>
        <w:rPr>
          <w:rFonts w:eastAsia="Arial" w:cs="Arial" w:ascii="Arial" w:hAnsi="Arial"/>
          <w:sz w:val="24"/>
          <w:szCs w:val="24"/>
        </w:rPr>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PONTIFÍCIA UNIVERSIDADE CATÓLICA DE MINAS GERAIS</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PUC Minas Virtual</w:t>
      </w:r>
    </w:p>
    <w:p>
      <w:pPr>
        <w:pStyle w:val="Normal"/>
        <w:spacing w:lineRule="auto" w:line="360"/>
        <w:jc w:val="center"/>
        <w:rPr>
          <w:rFonts w:ascii="Arial" w:hAnsi="Arial" w:eastAsia="Arial" w:cs="Arial"/>
          <w:b/>
          <w:b/>
          <w:sz w:val="24"/>
          <w:szCs w:val="24"/>
        </w:rPr>
      </w:pPr>
      <w:r>
        <w:rPr>
          <w:rFonts w:eastAsia="Arial" w:cs="Arial" w:ascii="Arial" w:hAnsi="Arial"/>
          <w:b/>
          <w:sz w:val="24"/>
          <w:szCs w:val="24"/>
        </w:rPr>
        <w:t xml:space="preserve">Pós-graduação </w:t>
      </w:r>
      <w:r>
        <w:rPr>
          <w:rFonts w:eastAsia="Arial" w:cs="Arial" w:ascii="Arial" w:hAnsi="Arial"/>
          <w:b/>
          <w:i/>
          <w:sz w:val="24"/>
          <w:szCs w:val="24"/>
        </w:rPr>
        <w:t>Lato Sensu</w:t>
      </w:r>
      <w:r>
        <w:rPr>
          <w:rFonts w:eastAsia="Arial" w:cs="Arial" w:ascii="Arial" w:hAnsi="Arial"/>
          <w:b/>
          <w:sz w:val="24"/>
          <w:szCs w:val="24"/>
        </w:rPr>
        <w:t xml:space="preserve"> em Engenharia de </w:t>
      </w:r>
      <w:r>
        <w:rPr>
          <w:rFonts w:eastAsia="Arial" w:cs="Arial" w:ascii="Arial" w:hAnsi="Arial"/>
          <w:b/>
          <w:i/>
          <w:sz w:val="24"/>
          <w:szCs w:val="24"/>
        </w:rPr>
        <w:t>Software</w:t>
      </w:r>
      <w:r>
        <w:rPr>
          <w:rFonts w:eastAsia="Arial" w:cs="Arial" w:ascii="Arial" w:hAnsi="Arial"/>
          <w:b/>
          <w:sz w:val="24"/>
          <w:szCs w:val="24"/>
        </w:rPr>
        <w:br/>
      </w:r>
    </w:p>
    <w:p>
      <w:pPr>
        <w:pStyle w:val="Normal"/>
        <w:pBdr/>
        <w:spacing w:before="120" w:after="120"/>
        <w:jc w:val="center"/>
        <w:rPr>
          <w:b/>
          <w:b/>
          <w:color w:val="000000"/>
          <w:sz w:val="28"/>
          <w:szCs w:val="28"/>
        </w:rPr>
      </w:pPr>
      <w:r>
        <w:rPr>
          <w:b/>
          <w:color w:val="000000"/>
          <w:sz w:val="28"/>
          <w:szCs w:val="28"/>
        </w:rPr>
      </w:r>
    </w:p>
    <w:p>
      <w:pPr>
        <w:pStyle w:val="Normal"/>
        <w:pBdr/>
        <w:spacing w:before="120" w:after="120"/>
        <w:jc w:val="center"/>
        <w:rPr>
          <w:b/>
          <w:b/>
          <w:color w:val="000000"/>
          <w:sz w:val="28"/>
          <w:szCs w:val="28"/>
        </w:rPr>
      </w:pPr>
      <w:r>
        <w:rPr>
          <w:b/>
          <w:color w:val="000000"/>
          <w:sz w:val="28"/>
          <w:szCs w:val="28"/>
        </w:rPr>
      </w:r>
    </w:p>
    <w:p>
      <w:pPr>
        <w:pStyle w:val="Normal"/>
        <w:pBdr/>
        <w:spacing w:before="120" w:after="120"/>
        <w:jc w:val="center"/>
        <w:rPr>
          <w:b/>
          <w:b/>
          <w:color w:val="000000"/>
          <w:sz w:val="28"/>
          <w:szCs w:val="28"/>
        </w:rPr>
      </w:pPr>
      <w:r>
        <w:rPr>
          <w:b/>
          <w:color w:val="000000"/>
          <w:sz w:val="28"/>
          <w:szCs w:val="28"/>
        </w:rPr>
      </w:r>
    </w:p>
    <w:p>
      <w:pPr>
        <w:pStyle w:val="Normal"/>
        <w:pBdr/>
        <w:spacing w:before="120" w:after="120"/>
        <w:jc w:val="center"/>
        <w:rPr>
          <w:b/>
          <w:b/>
          <w:color w:val="000000"/>
          <w:sz w:val="28"/>
          <w:szCs w:val="28"/>
        </w:rPr>
      </w:pPr>
      <w:r>
        <w:rPr>
          <w:b/>
          <w:color w:val="000000"/>
          <w:sz w:val="28"/>
          <w:szCs w:val="28"/>
        </w:rPr>
      </w:r>
    </w:p>
    <w:p>
      <w:pPr>
        <w:pStyle w:val="Normal"/>
        <w:spacing w:lineRule="auto" w:line="480"/>
        <w:jc w:val="center"/>
        <w:rPr>
          <w:sz w:val="38"/>
          <w:szCs w:val="38"/>
        </w:rPr>
      </w:pPr>
      <w:r>
        <w:rPr>
          <w:sz w:val="38"/>
          <w:szCs w:val="38"/>
        </w:rPr>
        <w:t>Projeto Integrado</w:t>
      </w:r>
    </w:p>
    <w:p>
      <w:pPr>
        <w:pStyle w:val="Normal"/>
        <w:spacing w:lineRule="auto" w:line="480"/>
        <w:jc w:val="center"/>
        <w:rPr>
          <w:sz w:val="38"/>
          <w:szCs w:val="38"/>
        </w:rPr>
      </w:pPr>
      <w:r>
        <w:rPr>
          <w:sz w:val="38"/>
          <w:szCs w:val="38"/>
        </w:rPr>
        <w:t>Relatório Técnico</w:t>
      </w:r>
    </w:p>
    <w:p>
      <w:pPr>
        <w:pStyle w:val="Normal"/>
        <w:jc w:val="center"/>
        <w:rPr>
          <w:sz w:val="38"/>
          <w:szCs w:val="38"/>
          <w:lang w:eastAsia="pt-BR"/>
        </w:rPr>
      </w:pPr>
      <w:r>
        <w:rPr>
          <w:sz w:val="38"/>
          <w:szCs w:val="38"/>
          <w:lang w:eastAsia="pt-BR"/>
        </w:rPr>
        <w:t>Locavore – Plataforma para conexão de produtores e consumidores locais</w:t>
      </w:r>
    </w:p>
    <w:p>
      <w:pPr>
        <w:pStyle w:val="Normal"/>
        <w:pBdr/>
        <w:spacing w:before="720" w:after="0"/>
        <w:jc w:val="center"/>
        <w:rPr>
          <w:b/>
          <w:b/>
          <w:color w:val="000000"/>
          <w:sz w:val="28"/>
          <w:szCs w:val="28"/>
        </w:rPr>
      </w:pPr>
      <w:r>
        <w:rPr>
          <w:b/>
          <w:color w:val="000000"/>
          <w:sz w:val="28"/>
          <w:szCs w:val="28"/>
        </w:rPr>
      </w:r>
    </w:p>
    <w:p>
      <w:pPr>
        <w:pStyle w:val="Normal"/>
        <w:pBdr/>
        <w:spacing w:before="720" w:after="0"/>
        <w:jc w:val="center"/>
        <w:rPr>
          <w:b/>
          <w:b/>
          <w:color w:val="000000"/>
          <w:sz w:val="28"/>
          <w:szCs w:val="28"/>
        </w:rPr>
      </w:pPr>
      <w:r>
        <w:rPr>
          <w:b/>
          <w:color w:val="000000"/>
          <w:sz w:val="28"/>
          <w:szCs w:val="28"/>
        </w:rPr>
      </w:r>
    </w:p>
    <w:p>
      <w:pPr>
        <w:pStyle w:val="Normal"/>
        <w:pBdr/>
        <w:spacing w:before="720" w:after="0"/>
        <w:jc w:val="center"/>
        <w:rPr>
          <w:b/>
          <w:b/>
          <w:color w:val="000000"/>
          <w:sz w:val="28"/>
          <w:szCs w:val="28"/>
        </w:rPr>
      </w:pPr>
      <w:r>
        <w:rPr>
          <w:b/>
          <w:color w:val="000000"/>
          <w:sz w:val="28"/>
          <w:szCs w:val="28"/>
        </w:rPr>
      </w:r>
    </w:p>
    <w:p>
      <w:pPr>
        <w:pStyle w:val="Normal"/>
        <w:jc w:val="center"/>
        <w:rPr>
          <w:sz w:val="24"/>
          <w:szCs w:val="24"/>
          <w:lang w:eastAsia="pt-BR"/>
        </w:rPr>
      </w:pPr>
      <w:r>
        <w:rPr>
          <w:sz w:val="24"/>
          <w:szCs w:val="24"/>
          <w:lang w:eastAsia="pt-BR"/>
        </w:rPr>
        <w:t>Debora Cristina Fontanella</w:t>
      </w:r>
    </w:p>
    <w:p>
      <w:pPr>
        <w:pStyle w:val="Normal"/>
        <w:pBdr/>
        <w:spacing w:before="600" w:after="0"/>
        <w:jc w:val="center"/>
        <w:rPr>
          <w:color w:val="000000"/>
          <w:sz w:val="22"/>
          <w:szCs w:val="22"/>
        </w:rPr>
      </w:pPr>
      <w:r>
        <w:rPr>
          <w:color w:val="000000"/>
          <w:sz w:val="22"/>
          <w:szCs w:val="22"/>
        </w:rPr>
      </w:r>
    </w:p>
    <w:p>
      <w:pPr>
        <w:pStyle w:val="Normal"/>
        <w:pBdr/>
        <w:spacing w:before="600" w:after="0"/>
        <w:jc w:val="center"/>
        <w:rPr>
          <w:color w:val="000000"/>
          <w:sz w:val="22"/>
          <w:szCs w:val="22"/>
        </w:rPr>
      </w:pPr>
      <w:r>
        <w:rPr>
          <w:color w:val="000000"/>
          <w:sz w:val="22"/>
          <w:szCs w:val="22"/>
        </w:rPr>
      </w:r>
    </w:p>
    <w:p>
      <w:pPr>
        <w:pStyle w:val="Normal"/>
        <w:pBdr/>
        <w:spacing w:before="600" w:after="0"/>
        <w:rPr>
          <w:color w:val="000000"/>
          <w:sz w:val="22"/>
          <w:szCs w:val="22"/>
        </w:rPr>
      </w:pPr>
      <w:r>
        <w:rPr>
          <w:color w:val="000000"/>
          <w:sz w:val="22"/>
          <w:szCs w:val="22"/>
        </w:rPr>
      </w:r>
    </w:p>
    <w:p>
      <w:pPr>
        <w:pStyle w:val="Normal"/>
        <w:jc w:val="center"/>
        <w:rPr>
          <w:sz w:val="24"/>
          <w:szCs w:val="24"/>
        </w:rPr>
      </w:pPr>
      <w:r>
        <w:rPr>
          <w:sz w:val="24"/>
          <w:szCs w:val="24"/>
        </w:rPr>
        <w:t>Belo Horizonte</w:t>
      </w:r>
    </w:p>
    <w:p>
      <w:pPr>
        <w:pStyle w:val="Normal"/>
        <w:jc w:val="center"/>
        <w:rPr>
          <w:sz w:val="24"/>
          <w:szCs w:val="24"/>
        </w:rPr>
      </w:pPr>
      <w:r>
        <w:rPr>
          <w:sz w:val="24"/>
          <w:szCs w:val="24"/>
          <w:shd w:fill="FFFF00" w:val="clear"/>
          <w:lang w:eastAsia="pt-BR"/>
        </w:rPr>
        <w:t>Outubro de 2022</w:t>
      </w:r>
      <w:r>
        <w:rPr>
          <w:sz w:val="24"/>
          <w:szCs w:val="24"/>
        </w:rPr>
        <w:t>.</w:t>
      </w:r>
    </w:p>
    <w:p>
      <w:pPr>
        <w:pStyle w:val="Normal"/>
        <w:rPr>
          <w:sz w:val="24"/>
          <w:szCs w:val="24"/>
        </w:rPr>
      </w:pPr>
      <w:r>
        <w:rPr>
          <w:sz w:val="24"/>
          <w:szCs w:val="24"/>
        </w:rPr>
      </w:r>
      <w:r>
        <w:br w:type="page"/>
      </w:r>
    </w:p>
    <w:p>
      <w:pPr>
        <w:pStyle w:val="Ttulo1"/>
        <w:numPr>
          <w:ilvl w:val="0"/>
          <w:numId w:val="0"/>
        </w:numPr>
        <w:ind w:left="287" w:hanging="0"/>
        <w:jc w:val="both"/>
        <w:rPr>
          <w:rFonts w:ascii="Times New Roman" w:hAnsi="Times New Roman"/>
        </w:rPr>
      </w:pPr>
      <w:bookmarkStart w:id="2" w:name="_Toc493704259"/>
      <w:r>
        <w:rPr>
          <w:rFonts w:ascii="Times New Roman" w:hAnsi="Times New Roman"/>
        </w:rPr>
        <w:t>Projeto Integrado</w:t>
      </w:r>
      <w:bookmarkEnd w:id="2"/>
    </w:p>
    <w:p>
      <w:pPr>
        <w:pStyle w:val="Subttulo"/>
        <w:jc w:val="both"/>
        <w:rPr>
          <w:rFonts w:ascii="Times New Roman" w:hAnsi="Times New Roman" w:eastAsia="Times New Roman" w:cs="Times New Roman"/>
          <w:b/>
          <w:b/>
          <w:sz w:val="24"/>
          <w:szCs w:val="24"/>
        </w:rPr>
      </w:pPr>
      <w:bookmarkStart w:id="3" w:name="_heading=h.3znysh7"/>
      <w:bookmarkEnd w:id="3"/>
      <w:r>
        <w:rPr>
          <w:rFonts w:eastAsia="Times New Roman" w:cs="Times New Roman" w:ascii="Times New Roman" w:hAnsi="Times New Roman"/>
          <w:b/>
          <w:sz w:val="24"/>
          <w:szCs w:val="24"/>
        </w:rPr>
        <w:t>Sumário</w:t>
      </w:r>
    </w:p>
    <w:p>
      <w:pPr>
        <w:pStyle w:val="Normal"/>
        <w:pBdr/>
        <w:tabs>
          <w:tab w:val="clear" w:pos="720"/>
          <w:tab w:val="right" w:pos="8630" w:leader="none"/>
        </w:tabs>
        <w:jc w:val="both"/>
        <w:rPr>
          <w:color w:val="000000"/>
        </w:rPr>
      </w:pPr>
      <w:r>
        <w:rPr>
          <w:color w:val="000000"/>
        </w:rPr>
      </w:r>
    </w:p>
    <w:sdt>
      <w:sdtPr>
        <w:docPartObj>
          <w:docPartGallery w:val="Table of Contents"/>
          <w:docPartUnique w:val="true"/>
        </w:docPartObj>
      </w:sdtPr>
      <w:sdtContent>
        <w:p>
          <w:pPr>
            <w:pStyle w:val="Sumrio1"/>
            <w:tabs>
              <w:tab w:val="clear" w:pos="720"/>
              <w:tab w:val="right" w:pos="8305" w:leader="none"/>
            </w:tabs>
            <w:rPr>
              <w:rFonts w:ascii="Cambria" w:hAnsi="Cambria" w:eastAsia="ＭＳ 明朝" w:cs="" w:asciiTheme="minorHAnsi" w:cstheme="minorBidi" w:eastAsiaTheme="minorEastAsia" w:hAnsiTheme="minorHAnsi"/>
              <w:sz w:val="24"/>
              <w:szCs w:val="24"/>
              <w:lang w:eastAsia="ja-JP"/>
            </w:rPr>
          </w:pPr>
          <w:r>
            <w:fldChar w:fldCharType="begin"/>
          </w:r>
          <w:r>
            <w:rPr/>
            <w:instrText> TOC \z \o "1-9" \u \h</w:instrText>
          </w:r>
          <w:r>
            <w:rPr/>
            <w:fldChar w:fldCharType="separate"/>
          </w:r>
          <w:r>
            <w:rPr/>
            <w:t>Projeto Integrado</w:t>
          </w:r>
          <w:r>
            <w:rPr/>
            <w:tab/>
            <w:t>3</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w:t>
          </w:r>
          <w:r>
            <w:rPr>
              <w:rFonts w:eastAsia="ＭＳ 明朝" w:cs="" w:ascii="Cambria" w:hAnsi="Cambria" w:asciiTheme="minorHAnsi" w:cstheme="minorBidi" w:eastAsiaTheme="minorEastAsia" w:hAnsiTheme="minorHAnsi"/>
              <w:sz w:val="24"/>
              <w:szCs w:val="24"/>
              <w:lang w:eastAsia="ja-JP"/>
            </w:rPr>
            <w:tab/>
          </w:r>
          <w:r>
            <w:rPr/>
            <w:t>Cronograma de Trabalho</w:t>
            <w:tab/>
            <w:t>4</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2.</w:t>
          </w:r>
          <w:r>
            <w:rPr>
              <w:rFonts w:eastAsia="ＭＳ 明朝" w:cs="" w:ascii="Cambria" w:hAnsi="Cambria" w:asciiTheme="minorHAnsi" w:cstheme="minorBidi" w:eastAsiaTheme="minorEastAsia" w:hAnsiTheme="minorHAnsi"/>
              <w:sz w:val="24"/>
              <w:szCs w:val="24"/>
              <w:lang w:eastAsia="ja-JP"/>
            </w:rPr>
            <w:tab/>
          </w:r>
          <w:r>
            <w:rPr/>
            <w:t>Introdução</w:t>
            <w:tab/>
            <w:t>5</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w:t>
          </w:r>
          <w:r>
            <w:rPr>
              <w:rFonts w:eastAsia="ＭＳ 明朝" w:cs="" w:ascii="Cambria" w:hAnsi="Cambria" w:asciiTheme="minorHAnsi" w:cstheme="minorBidi" w:eastAsiaTheme="minorEastAsia" w:hAnsiTheme="minorHAnsi"/>
              <w:sz w:val="24"/>
              <w:szCs w:val="24"/>
              <w:lang w:eastAsia="ja-JP"/>
            </w:rPr>
            <w:tab/>
          </w:r>
          <w:r>
            <w:rPr/>
            <w:t>Definição Conceitual da Solução</w:t>
            <w:tab/>
            <w:t>6</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3.1</w:t>
          </w:r>
          <w:r>
            <w:rPr>
              <w:rFonts w:eastAsia="ＭＳ 明朝" w:cs="" w:ascii="Cambria" w:hAnsi="Cambria" w:asciiTheme="minorHAnsi" w:cstheme="minorBidi" w:eastAsiaTheme="minorEastAsia" w:hAnsiTheme="minorHAnsi"/>
              <w:sz w:val="24"/>
              <w:szCs w:val="24"/>
              <w:lang w:eastAsia="ja-JP"/>
            </w:rPr>
            <w:tab/>
          </w:r>
          <w:r>
            <w:rPr/>
            <w:t>Diagrama de Casos de Uso</w:t>
            <w:tab/>
            <w:t>6</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3.2</w:t>
          </w:r>
          <w:r>
            <w:rPr>
              <w:rFonts w:eastAsia="ＭＳ 明朝" w:cs="" w:ascii="Cambria" w:hAnsi="Cambria" w:asciiTheme="minorHAnsi" w:cstheme="minorBidi" w:eastAsiaTheme="minorEastAsia" w:hAnsiTheme="minorHAnsi"/>
              <w:sz w:val="24"/>
              <w:szCs w:val="24"/>
              <w:lang w:eastAsia="ja-JP"/>
            </w:rPr>
            <w:tab/>
          </w:r>
          <w:r>
            <w:rPr/>
            <w:t>Requisitos Funcionais</w:t>
            <w:tab/>
            <w:t>6</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3.3</w:t>
          </w:r>
          <w:r>
            <w:rPr>
              <w:rFonts w:eastAsia="ＭＳ 明朝" w:cs="" w:ascii="Cambria" w:hAnsi="Cambria" w:asciiTheme="minorHAnsi" w:cstheme="minorBidi" w:eastAsiaTheme="minorEastAsia" w:hAnsiTheme="minorHAnsi"/>
              <w:sz w:val="24"/>
              <w:szCs w:val="24"/>
              <w:lang w:eastAsia="ja-JP"/>
            </w:rPr>
            <w:tab/>
          </w:r>
          <w:r>
            <w:rPr/>
            <w:t>Requisitos Não-funcionais</w:t>
            <w:tab/>
            <w:t>7</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4.</w:t>
          </w:r>
          <w:r>
            <w:rPr>
              <w:rFonts w:eastAsia="ＭＳ 明朝" w:cs="" w:ascii="Cambria" w:hAnsi="Cambria" w:asciiTheme="minorHAnsi" w:cstheme="minorBidi" w:eastAsiaTheme="minorEastAsia" w:hAnsiTheme="minorHAnsi"/>
              <w:sz w:val="24"/>
              <w:szCs w:val="24"/>
              <w:lang w:eastAsia="ja-JP"/>
            </w:rPr>
            <w:tab/>
          </w:r>
          <w:r>
            <w:rPr/>
            <w:t>Protótipo Navegável do Sistema</w:t>
            <w:tab/>
            <w:t>7</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5.</w:t>
          </w:r>
          <w:r>
            <w:rPr>
              <w:rFonts w:eastAsia="ＭＳ 明朝" w:cs="" w:ascii="Cambria" w:hAnsi="Cambria" w:asciiTheme="minorHAnsi" w:cstheme="minorBidi" w:eastAsiaTheme="minorEastAsia" w:hAnsiTheme="minorHAnsi"/>
              <w:sz w:val="24"/>
              <w:szCs w:val="24"/>
              <w:lang w:eastAsia="ja-JP"/>
            </w:rPr>
            <w:tab/>
          </w:r>
          <w:r>
            <w:rPr/>
            <w:t>Diagrama de Classes de Domínio</w:t>
            <w:tab/>
            <w:t>8</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w:t>
          </w:r>
          <w:r>
            <w:rPr>
              <w:rFonts w:eastAsia="ＭＳ 明朝" w:cs="" w:ascii="Cambria" w:hAnsi="Cambria" w:asciiTheme="minorHAnsi" w:cstheme="minorBidi" w:eastAsiaTheme="minorEastAsia" w:hAnsiTheme="minorHAnsi"/>
              <w:sz w:val="24"/>
              <w:szCs w:val="24"/>
              <w:lang w:eastAsia="ja-JP"/>
            </w:rPr>
            <w:tab/>
          </w:r>
          <w:r>
            <w:rPr/>
            <w:t>Arquitetura da Solução</w:t>
            <w:tab/>
            <w:t>8</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6.1</w:t>
          </w:r>
          <w:r>
            <w:rPr>
              <w:rFonts w:eastAsia="ＭＳ 明朝" w:cs="" w:ascii="Cambria" w:hAnsi="Cambria" w:asciiTheme="minorHAnsi" w:cstheme="minorBidi" w:eastAsiaTheme="minorEastAsia" w:hAnsiTheme="minorHAnsi"/>
              <w:sz w:val="24"/>
              <w:szCs w:val="24"/>
              <w:lang w:eastAsia="ja-JP"/>
            </w:rPr>
            <w:tab/>
          </w:r>
          <w:r>
            <w:rPr/>
            <w:t>Padrão Arquitetural</w:t>
            <w:tab/>
            <w:t>8</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6.2</w:t>
          </w:r>
          <w:r>
            <w:rPr>
              <w:rFonts w:eastAsia="ＭＳ 明朝" w:cs="" w:ascii="Cambria" w:hAnsi="Cambria" w:asciiTheme="minorHAnsi" w:cstheme="minorBidi" w:eastAsiaTheme="minorEastAsia" w:hAnsiTheme="minorHAnsi"/>
              <w:sz w:val="24"/>
              <w:szCs w:val="24"/>
              <w:lang w:eastAsia="ja-JP"/>
            </w:rPr>
            <w:tab/>
          </w:r>
          <w:r>
            <w:rPr/>
            <w:t>C4 model - Diagrama de Contexto</w:t>
            <w:tab/>
            <w:t>9</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7.</w:t>
          </w:r>
          <w:r>
            <w:rPr>
              <w:rFonts w:eastAsia="ＭＳ 明朝" w:cs="" w:ascii="Cambria" w:hAnsi="Cambria" w:asciiTheme="minorHAnsi" w:cstheme="minorBidi" w:eastAsiaTheme="minorEastAsia" w:hAnsiTheme="minorHAnsi"/>
              <w:sz w:val="24"/>
              <w:szCs w:val="24"/>
              <w:lang w:eastAsia="ja-JP"/>
            </w:rPr>
            <w:tab/>
          </w:r>
          <w:r>
            <w:rPr/>
            <w:t>Frameworks de Trabalho</w:t>
            <w:tab/>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8.</w:t>
          </w:r>
          <w:r>
            <w:rPr>
              <w:rFonts w:eastAsia="ＭＳ 明朝" w:cs="" w:ascii="Cambria" w:hAnsi="Cambria" w:asciiTheme="minorHAnsi" w:cstheme="minorBidi" w:eastAsiaTheme="minorEastAsia" w:hAnsiTheme="minorHAnsi"/>
              <w:sz w:val="24"/>
              <w:szCs w:val="24"/>
              <w:lang w:eastAsia="ja-JP"/>
            </w:rPr>
            <w:tab/>
          </w:r>
          <w:r>
            <w:rPr/>
            <w:t>Estrutura Base do Front End</w:t>
            <w:tab/>
            <w:t>10</w:t>
          </w:r>
        </w:p>
        <w:p>
          <w:pPr>
            <w:pStyle w:val="Sumrio2"/>
            <w:tabs>
              <w:tab w:val="clear" w:pos="720"/>
              <w:tab w:val="left" w:pos="590" w:leader="none"/>
              <w:tab w:val="right" w:pos="8305" w:leader="none"/>
            </w:tabs>
            <w:rPr>
              <w:rFonts w:ascii="Cambria" w:hAnsi="Cambria" w:eastAsia="ＭＳ 明朝" w:cs="" w:asciiTheme="minorHAnsi" w:cstheme="minorBidi" w:eastAsiaTheme="minorEastAsia" w:hAnsiTheme="minorHAnsi"/>
              <w:sz w:val="24"/>
              <w:szCs w:val="24"/>
              <w:lang w:eastAsia="ja-JP"/>
            </w:rPr>
          </w:pPr>
          <w:r>
            <w:rPr/>
            <w:t>9.</w:t>
          </w:r>
          <w:r>
            <w:rPr>
              <w:rFonts w:eastAsia="ＭＳ 明朝" w:cs="" w:ascii="Cambria" w:hAnsi="Cambria" w:asciiTheme="minorHAnsi" w:cstheme="minorBidi" w:eastAsiaTheme="minorEastAsia" w:hAnsiTheme="minorHAnsi"/>
              <w:sz w:val="24"/>
              <w:szCs w:val="24"/>
              <w:lang w:eastAsia="ja-JP"/>
            </w:rPr>
            <w:tab/>
          </w:r>
          <w:r>
            <w:rPr/>
            <w:t>Modelo Relacional ou Projeto de Banco de Dados NoSQL</w:t>
            <w:tab/>
            <w:t>10</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10.</w:t>
          </w:r>
          <w:r>
            <w:rPr>
              <w:rFonts w:eastAsia="ＭＳ 明朝" w:cs="" w:ascii="Cambria" w:hAnsi="Cambria" w:asciiTheme="minorHAnsi" w:cstheme="minorBidi" w:eastAsiaTheme="minorEastAsia" w:hAnsiTheme="minorHAnsi"/>
              <w:sz w:val="24"/>
              <w:szCs w:val="24"/>
              <w:lang w:eastAsia="ja-JP"/>
            </w:rPr>
            <w:tab/>
          </w:r>
          <w:r>
            <w:rPr/>
            <w:t>Plano de Testes</w:t>
            <w:tab/>
            <w:t>11</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11.</w:t>
          </w:r>
          <w:r>
            <w:rPr>
              <w:rFonts w:eastAsia="ＭＳ 明朝" w:cs="" w:ascii="Cambria" w:hAnsi="Cambria" w:asciiTheme="minorHAnsi" w:cstheme="minorBidi" w:eastAsiaTheme="minorEastAsia" w:hAnsiTheme="minorHAnsi"/>
              <w:sz w:val="24"/>
              <w:szCs w:val="24"/>
              <w:lang w:eastAsia="ja-JP"/>
            </w:rPr>
            <w:tab/>
          </w:r>
          <w:r>
            <w:rPr/>
            <w:t>Relatório de Execução de Testes de Software</w:t>
            <w:tab/>
            <w:t>11</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12.</w:t>
          </w:r>
          <w:r>
            <w:rPr>
              <w:rFonts w:eastAsia="ＭＳ 明朝" w:cs="" w:ascii="Cambria" w:hAnsi="Cambria" w:asciiTheme="minorHAnsi" w:cstheme="minorBidi" w:eastAsiaTheme="minorEastAsia" w:hAnsiTheme="minorHAnsi"/>
              <w:sz w:val="24"/>
              <w:szCs w:val="24"/>
              <w:lang w:eastAsia="ja-JP"/>
            </w:rPr>
            <w:tab/>
          </w:r>
          <w:r>
            <w:rPr/>
            <w:t>Apropriação de Horas no Projeto</w:t>
            <w:tab/>
            <w:t>11</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13.</w:t>
          </w:r>
          <w:r>
            <w:rPr>
              <w:rFonts w:eastAsia="ＭＳ 明朝" w:cs="" w:ascii="Cambria" w:hAnsi="Cambria" w:asciiTheme="minorHAnsi" w:cstheme="minorBidi" w:eastAsiaTheme="minorEastAsia" w:hAnsiTheme="minorHAnsi"/>
              <w:sz w:val="24"/>
              <w:szCs w:val="24"/>
              <w:lang w:eastAsia="ja-JP"/>
            </w:rPr>
            <w:tab/>
          </w:r>
          <w:r>
            <w:rPr/>
            <w:t>Código da Aplicação</w:t>
            <w:tab/>
            <w:t>12</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w:t>
          </w:r>
          <w:r>
            <w:rPr>
              <w:rFonts w:eastAsia="ＭＳ 明朝" w:cs="" w:ascii="Cambria" w:hAnsi="Cambria" w:asciiTheme="minorHAnsi" w:cstheme="minorBidi" w:eastAsiaTheme="minorEastAsia" w:hAnsiTheme="minorHAnsi"/>
              <w:sz w:val="24"/>
              <w:szCs w:val="24"/>
              <w:lang w:eastAsia="ja-JP"/>
            </w:rPr>
            <w:tab/>
          </w:r>
          <w:r>
            <w:rPr/>
            <w:t>Avaliação Retrospectiva</w:t>
            <w:tab/>
            <w:t>12</w:t>
          </w:r>
        </w:p>
        <w:p>
          <w:pPr>
            <w:pStyle w:val="Sumrio2"/>
            <w:tabs>
              <w:tab w:val="clear" w:pos="720"/>
              <w:tab w:val="left" w:pos="7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14.1</w:t>
          </w:r>
          <w:r>
            <w:rPr>
              <w:rFonts w:eastAsia="ＭＳ 明朝" w:cs="" w:ascii="Cambria" w:hAnsi="Cambria" w:asciiTheme="minorHAnsi" w:cstheme="minorBidi" w:eastAsiaTheme="minorEastAsia" w:hAnsiTheme="minorHAnsi"/>
              <w:sz w:val="24"/>
              <w:szCs w:val="24"/>
              <w:lang w:eastAsia="ja-JP"/>
            </w:rPr>
            <w:tab/>
          </w:r>
          <w:r>
            <w:rPr/>
            <w:t>Objetivos Estimados</w:t>
            <w:tab/>
            <w:t>13</w:t>
          </w:r>
        </w:p>
        <w:p>
          <w:pPr>
            <w:pStyle w:val="Sumrio2"/>
            <w:tabs>
              <w:tab w:val="clear" w:pos="720"/>
              <w:tab w:val="left" w:pos="7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14.2</w:t>
          </w:r>
          <w:r>
            <w:rPr>
              <w:rFonts w:eastAsia="ＭＳ 明朝" w:cs="" w:ascii="Cambria" w:hAnsi="Cambria" w:asciiTheme="minorHAnsi" w:cstheme="minorBidi" w:eastAsiaTheme="minorEastAsia" w:hAnsiTheme="minorHAnsi"/>
              <w:sz w:val="24"/>
              <w:szCs w:val="24"/>
              <w:lang w:eastAsia="ja-JP"/>
            </w:rPr>
            <w:tab/>
          </w:r>
          <w:r>
            <w:rPr/>
            <w:t>Objetivos Alcançados</w:t>
            <w:tab/>
            <w:t>13</w:t>
          </w:r>
        </w:p>
        <w:p>
          <w:pPr>
            <w:pStyle w:val="Sumrio2"/>
            <w:tabs>
              <w:tab w:val="clear" w:pos="720"/>
              <w:tab w:val="left" w:pos="7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14.3</w:t>
          </w:r>
          <w:r>
            <w:rPr>
              <w:rFonts w:eastAsia="ＭＳ 明朝" w:cs="" w:ascii="Cambria" w:hAnsi="Cambria" w:asciiTheme="minorHAnsi" w:cstheme="minorBidi" w:eastAsiaTheme="minorEastAsia" w:hAnsiTheme="minorHAnsi"/>
              <w:sz w:val="24"/>
              <w:szCs w:val="24"/>
              <w:lang w:eastAsia="ja-JP"/>
            </w:rPr>
            <w:tab/>
          </w:r>
          <w:r>
            <w:rPr/>
            <w:t>Lições aprendidas</w:t>
            <w:tab/>
            <w:t>13</w:t>
          </w:r>
        </w:p>
        <w:p>
          <w:pPr>
            <w:pStyle w:val="Sumrio2"/>
            <w:tabs>
              <w:tab w:val="clear" w:pos="720"/>
              <w:tab w:val="left" w:pos="690" w:leader="none"/>
              <w:tab w:val="right" w:pos="8305" w:leader="none"/>
            </w:tabs>
            <w:rPr>
              <w:rFonts w:ascii="Cambria" w:hAnsi="Cambria" w:eastAsia="ＭＳ 明朝" w:cs="" w:asciiTheme="minorHAnsi" w:cstheme="minorBidi" w:eastAsiaTheme="minorEastAsia" w:hAnsiTheme="minorHAnsi"/>
              <w:sz w:val="24"/>
              <w:szCs w:val="24"/>
              <w:lang w:eastAsia="ja-JP"/>
            </w:rPr>
          </w:pPr>
          <w:r>
            <w:rPr/>
            <w:t>15.</w:t>
          </w:r>
          <w:r>
            <w:rPr>
              <w:rFonts w:eastAsia="ＭＳ 明朝" w:cs="" w:ascii="Cambria" w:hAnsi="Cambria" w:asciiTheme="minorHAnsi" w:cstheme="minorBidi" w:eastAsiaTheme="minorEastAsia" w:hAnsiTheme="minorHAnsi"/>
              <w:sz w:val="24"/>
              <w:szCs w:val="24"/>
              <w:lang w:eastAsia="ja-JP"/>
            </w:rPr>
            <w:tab/>
          </w:r>
          <w:r>
            <w:rPr/>
            <w:t>Referências</w:t>
            <w:tab/>
            <w:t>13</w:t>
          </w:r>
          <w:r>
            <w:rPr/>
            <w:fldChar w:fldCharType="end"/>
          </w:r>
        </w:p>
      </w:sdtContent>
    </w:sdt>
    <w:p>
      <w:pPr>
        <w:pStyle w:val="Normal"/>
        <w:keepLines/>
        <w:pBdr/>
        <w:spacing w:before="80" w:after="80"/>
        <w:jc w:val="both"/>
        <w:rPr>
          <w:color w:val="000000"/>
          <w:sz w:val="24"/>
          <w:szCs w:val="24"/>
        </w:rPr>
      </w:pPr>
      <w:r>
        <w:rPr>
          <w:color w:val="000000"/>
          <w:sz w:val="24"/>
          <w:szCs w:val="24"/>
        </w:rPr>
      </w:r>
      <w:r>
        <w:br w:type="page"/>
      </w:r>
    </w:p>
    <w:p>
      <w:pPr>
        <w:pStyle w:val="Ttulo2"/>
        <w:rPr/>
      </w:pPr>
      <w:bookmarkStart w:id="4" w:name="_Toc493704260"/>
      <w:r>
        <w:rPr/>
        <w:t>Cronograma de Trabalho</w:t>
      </w:r>
      <w:bookmarkEnd w:id="4"/>
    </w:p>
    <w:tbl>
      <w:tblPr>
        <w:tblStyle w:val="a"/>
        <w:tblW w:w="8722"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1235"/>
        <w:gridCol w:w="1235"/>
        <w:gridCol w:w="3700"/>
        <w:gridCol w:w="2551"/>
      </w:tblGrid>
      <w:tr>
        <w:trPr>
          <w:trHeight w:val="264" w:hRule="atLeast"/>
        </w:trPr>
        <w:tc>
          <w:tcPr>
            <w:tcW w:w="247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Datas</w:t>
            </w:r>
          </w:p>
        </w:tc>
        <w:tc>
          <w:tcPr>
            <w:tcW w:w="3700" w:type="dxa"/>
            <w:vMerge w:val="restart"/>
            <w:tcBorders>
              <w:top w:val="single" w:sz="4" w:space="0" w:color="000000"/>
              <w:left w:val="single" w:sz="4" w:space="0" w:color="000000"/>
              <w:bottom w:val="single" w:sz="4" w:space="0" w:color="000000"/>
            </w:tcBorders>
          </w:tcPr>
          <w:p>
            <w:pPr>
              <w:pStyle w:val="Normal"/>
              <w:widowControl w:val="false"/>
              <w:tabs>
                <w:tab w:val="clear" w:pos="720"/>
                <w:tab w:val="left" w:pos="2310" w:leader="none"/>
              </w:tabs>
              <w:jc w:val="center"/>
              <w:rPr>
                <w:rFonts w:ascii="Arial" w:hAnsi="Arial" w:eastAsia="Arial" w:cs="Arial"/>
                <w:b/>
                <w:b/>
              </w:rPr>
            </w:pPr>
            <w:r>
              <w:rPr>
                <w:rFonts w:eastAsia="Arial" w:cs="Arial" w:ascii="Arial" w:hAnsi="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ind w:right="71" w:hanging="0"/>
              <w:jc w:val="center"/>
              <w:rPr>
                <w:rFonts w:ascii="Arial" w:hAnsi="Arial" w:eastAsia="Arial" w:cs="Arial"/>
                <w:b/>
                <w:b/>
              </w:rPr>
            </w:pPr>
            <w:r>
              <w:rPr>
                <w:rFonts w:eastAsia="Arial" w:cs="Arial" w:ascii="Arial" w:hAnsi="Arial"/>
                <w:b/>
              </w:rPr>
              <w:t>Produto / Resultado</w:t>
            </w:r>
          </w:p>
        </w:tc>
      </w:tr>
      <w:tr>
        <w:trPr>
          <w:trHeight w:val="264" w:hRule="atLeast"/>
        </w:trPr>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De</w:t>
            </w:r>
          </w:p>
        </w:tc>
        <w:tc>
          <w:tcPr>
            <w:tcW w:w="1235" w:type="dxa"/>
            <w:tcBorders>
              <w:top w:val="single" w:sz="4" w:space="0" w:color="000000"/>
              <w:left w:val="single" w:sz="4" w:space="0" w:color="000000"/>
              <w:bottom w:val="single" w:sz="4" w:space="0" w:color="000000"/>
            </w:tcBorders>
          </w:tcPr>
          <w:p>
            <w:pPr>
              <w:pStyle w:val="Normal"/>
              <w:widowControl w:val="false"/>
              <w:jc w:val="center"/>
              <w:rPr>
                <w:rFonts w:ascii="Arial" w:hAnsi="Arial" w:eastAsia="Arial" w:cs="Arial"/>
                <w:b/>
                <w:b/>
              </w:rPr>
            </w:pPr>
            <w:r>
              <w:rPr>
                <w:rFonts w:eastAsia="Arial" w:cs="Arial" w:ascii="Arial" w:hAnsi="Arial"/>
                <w:b/>
              </w:rPr>
              <w:t>Até</w:t>
            </w:r>
          </w:p>
        </w:tc>
        <w:tc>
          <w:tcPr>
            <w:tcW w:w="3700" w:type="dxa"/>
            <w:vMerge w:val="continue"/>
            <w:tcBorders>
              <w:top w:val="single" w:sz="4" w:space="0" w:color="000000"/>
              <w:left w:val="single" w:sz="4" w:space="0" w:color="000000"/>
              <w:bottom w:val="single" w:sz="4" w:space="0" w:color="000000"/>
            </w:tcBorders>
          </w:tcPr>
          <w:p>
            <w:pPr>
              <w:pStyle w:val="Normal"/>
              <w:widowControl w:val="false"/>
              <w:pBdr/>
              <w:spacing w:lineRule="auto" w:line="276"/>
              <w:rPr>
                <w:rFonts w:ascii="Arial" w:hAnsi="Arial" w:eastAsia="Arial" w:cs="Arial"/>
                <w:b/>
                <w:b/>
              </w:rPr>
            </w:pPr>
            <w:r>
              <w:rPr>
                <w:rFonts w:eastAsia="Arial" w:cs="Arial" w:ascii="Arial" w:hAnsi="Arial"/>
                <w:b/>
              </w:rPr>
            </w:r>
          </w:p>
        </w:tc>
        <w:tc>
          <w:tcPr>
            <w:tcW w:w="2551"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76"/>
              <w:rPr>
                <w:rFonts w:ascii="Arial" w:hAnsi="Arial" w:eastAsia="Arial" w:cs="Arial"/>
                <w:b/>
                <w:b/>
              </w:rPr>
            </w:pPr>
            <w:r>
              <w:rPr>
                <w:rFonts w:eastAsia="Arial" w:cs="Arial" w:ascii="Arial" w:hAnsi="Arial"/>
                <w:b/>
              </w:rPr>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1. </w:t>
            </w:r>
            <w:r>
              <w:rPr>
                <w:rFonts w:eastAsia="Arial" w:cs="Arial" w:ascii="Arial" w:hAnsi="Arial"/>
              </w:rPr>
              <w:t xml:space="preserve">Elaboração do cronograma </w:t>
            </w:r>
            <w:r>
              <w:rPr>
                <w:rFonts w:eastAsia="Arial" w:cs="Arial" w:ascii="Arial" w:hAnsi="Arial"/>
              </w:rPr>
              <w:t xml:space="preserve">inicial </w:t>
            </w:r>
            <w:r>
              <w:rPr>
                <w:rFonts w:eastAsia="Arial" w:cs="Arial" w:ascii="Arial" w:hAnsi="Arial"/>
              </w:rPr>
              <w:t>de trabalho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Cronograma de trabalho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 xml:space="preserve">16 </w:t>
            </w:r>
            <w:r>
              <w:rPr>
                <w:rFonts w:eastAsia="Arial" w:cs="Arial" w:ascii="Arial" w:hAnsi="Arial"/>
              </w:rPr>
              <w:t xml:space="preserve">/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17</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2. </w:t>
            </w:r>
            <w:r>
              <w:rPr>
                <w:rFonts w:eastAsia="Arial" w:cs="Arial" w:ascii="Arial" w:hAnsi="Arial"/>
              </w:rPr>
              <w:t>Desenvolvimento da introdução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Introdução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18</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18</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3. </w:t>
            </w:r>
            <w:r>
              <w:rPr>
                <w:rFonts w:eastAsia="Arial" w:cs="Arial" w:ascii="Arial" w:hAnsi="Arial"/>
                <w:lang w:eastAsia="pt-BR"/>
              </w:rPr>
              <w:t>Elicitação de requisitos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lang w:eastAsia="pt-BR"/>
              </w:rPr>
              <w:t xml:space="preserve">Especificação de requisitos </w:t>
            </w:r>
            <w:r>
              <w:rPr>
                <w:rFonts w:eastAsia="Arial" w:cs="Arial" w:ascii="Arial" w:hAnsi="Arial"/>
              </w:rPr>
              <w:t>funcionais e não funcionais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19</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19</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 xml:space="preserve">4. </w:t>
            </w:r>
            <w:r>
              <w:rPr>
                <w:rFonts w:eastAsia="Arial" w:cs="Arial" w:ascii="Arial" w:hAnsi="Arial"/>
                <w:lang w:eastAsia="pt-BR"/>
              </w:rPr>
              <w:t>Elaboração dos casos de uso</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de casos de uso</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 / 05 / 22</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 / 05 / 22</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5</w:t>
            </w:r>
            <w:r>
              <w:rPr>
                <w:rFonts w:eastAsia="Arial" w:cs="Arial" w:ascii="Arial" w:hAnsi="Arial"/>
              </w:rPr>
              <w:t>. Priorização dos casos de uso</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 xml:space="preserve">Lista </w:t>
            </w:r>
            <w:r>
              <w:rPr>
                <w:rFonts w:eastAsia="Arial" w:cs="Arial" w:ascii="Arial" w:hAnsi="Arial"/>
                <w:lang w:eastAsia="pt-BR"/>
              </w:rPr>
              <w:t>de casos de uso priorizada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26</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Arial" w:hAnsi="Arial" w:eastAsia="Arial" w:cs="Arial"/>
              </w:rPr>
            </w:pPr>
            <w:r>
              <w:rPr>
                <w:rFonts w:eastAsia="Arial" w:cs="Arial" w:ascii="Arial" w:hAnsi="Arial"/>
              </w:rPr>
              <w:t>6</w:t>
            </w:r>
            <w:r>
              <w:rPr>
                <w:rFonts w:eastAsia="Arial" w:cs="Arial" w:ascii="Arial" w:hAnsi="Arial"/>
              </w:rPr>
              <w:t xml:space="preserve">. </w:t>
            </w:r>
            <w:r>
              <w:rPr>
                <w:rFonts w:eastAsia="Arial" w:cs="Arial" w:ascii="Arial" w:hAnsi="Arial"/>
              </w:rPr>
              <w:t xml:space="preserve">Desenvolvimento do protótipo navegável </w:t>
            </w:r>
            <w:r>
              <w:rPr>
                <w:rFonts w:eastAsia="Arial" w:cs="Arial" w:ascii="Arial" w:hAnsi="Arial"/>
                <w:lang w:eastAsia="pt-BR"/>
              </w:rPr>
              <w:t>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Protótipo navegável do sistema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30</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31</w:t>
            </w:r>
            <w:r>
              <w:rPr>
                <w:rFonts w:eastAsia="Arial" w:cs="Arial" w:ascii="Arial" w:hAnsi="Arial"/>
              </w:rPr>
              <w:t xml:space="preserve"> / </w:t>
            </w: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7</w:t>
            </w:r>
            <w:r>
              <w:rPr>
                <w:rFonts w:eastAsia="Arial" w:cs="Arial" w:ascii="Arial" w:hAnsi="Arial"/>
              </w:rPr>
              <w:t xml:space="preserve">. </w:t>
            </w:r>
            <w:r>
              <w:rPr>
                <w:rFonts w:eastAsia="Arial" w:cs="Arial" w:ascii="Arial" w:hAnsi="Arial"/>
              </w:rPr>
              <w:t>Desenvolvimento do diagrama de classes de domínio</w:t>
            </w:r>
          </w:p>
          <w:p>
            <w:pPr>
              <w:pStyle w:val="Normal"/>
              <w:widowControl w:val="false"/>
              <w:ind w:hanging="0"/>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de classes de domínio</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01</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 xml:space="preserve">02 </w:t>
            </w:r>
            <w:r>
              <w:rPr>
                <w:rFonts w:eastAsia="Arial" w:cs="Arial" w:ascii="Arial" w:hAnsi="Arial"/>
              </w:rPr>
              <w:t xml:space="preserve">/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8</w:t>
            </w:r>
            <w:r>
              <w:rPr>
                <w:rFonts w:eastAsia="Arial" w:cs="Arial" w:ascii="Arial" w:hAnsi="Arial"/>
              </w:rPr>
              <w:t xml:space="preserve">. </w:t>
            </w:r>
            <w:r>
              <w:rPr>
                <w:rFonts w:eastAsia="Arial" w:cs="Arial" w:ascii="Arial" w:hAnsi="Arial"/>
                <w:lang w:eastAsia="pt-BR"/>
              </w:rPr>
              <w:t>Elaboração do vídeo de apresentação do protótipo navegável</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Vídeo de apresentação do protótipo navegável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w:t>
            </w:r>
            <w:r>
              <w:rPr>
                <w:rFonts w:eastAsia="Arial" w:cs="Arial" w:ascii="Arial" w:hAnsi="Arial"/>
                <w:lang w:eastAsia="pt-BR"/>
              </w:rPr>
              <w:t>7</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w:t>
            </w:r>
            <w:r>
              <w:rPr>
                <w:rFonts w:eastAsia="Arial" w:cs="Arial" w:ascii="Arial" w:hAnsi="Arial"/>
                <w:lang w:eastAsia="pt-BR"/>
              </w:rPr>
              <w:t>7</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9</w:t>
            </w:r>
            <w:r>
              <w:rPr>
                <w:rFonts w:eastAsia="Arial" w:cs="Arial" w:ascii="Arial" w:hAnsi="Arial"/>
              </w:rPr>
              <w:t xml:space="preserve">. </w:t>
            </w:r>
            <w:r>
              <w:rPr>
                <w:rFonts w:eastAsia="Arial" w:cs="Arial" w:ascii="Arial" w:hAnsi="Arial"/>
              </w:rPr>
              <w:t xml:space="preserve">Definição </w:t>
            </w:r>
            <w:r>
              <w:rPr>
                <w:rFonts w:eastAsia="Arial" w:cs="Arial" w:ascii="Arial" w:hAnsi="Arial"/>
              </w:rPr>
              <w:t xml:space="preserve">e </w:t>
            </w:r>
            <w:r>
              <w:rPr>
                <w:rFonts w:eastAsia="Arial" w:cs="Arial" w:ascii="Arial" w:hAnsi="Arial"/>
                <w:lang w:eastAsia="pt-BR"/>
              </w:rPr>
              <w:t>apresentação</w:t>
            </w:r>
            <w:r>
              <w:rPr>
                <w:rFonts w:eastAsia="Arial" w:cs="Arial" w:ascii="Arial" w:hAnsi="Arial"/>
              </w:rPr>
              <w:t xml:space="preserve"> do padrão arquitetural e tecnologias a serem utilizadas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Descrição do p</w:t>
            </w:r>
            <w:r>
              <w:rPr>
                <w:rFonts w:eastAsia="Arial" w:cs="Arial" w:ascii="Arial" w:hAnsi="Arial"/>
              </w:rPr>
              <w:t>adrão arquitetural e tecnologias a utilizar</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w:t>
            </w:r>
            <w:r>
              <w:rPr>
                <w:rFonts w:eastAsia="Arial" w:cs="Arial" w:ascii="Arial" w:hAnsi="Arial"/>
                <w:lang w:eastAsia="pt-BR"/>
              </w:rPr>
              <w:t>8</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w:t>
            </w:r>
            <w:r>
              <w:rPr>
                <w:rFonts w:eastAsia="Arial" w:cs="Arial" w:ascii="Arial" w:hAnsi="Arial"/>
                <w:lang w:eastAsia="pt-BR"/>
              </w:rPr>
              <w:t>9</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lang w:eastAsia="pt-BR"/>
              </w:rPr>
              <w:t>10</w:t>
            </w:r>
            <w:r>
              <w:rPr>
                <w:rFonts w:eastAsia="Arial" w:cs="Arial" w:ascii="Arial" w:hAnsi="Arial"/>
              </w:rPr>
              <w:t xml:space="preserve">. </w:t>
            </w:r>
            <w:r>
              <w:rPr>
                <w:rFonts w:eastAsia="Arial" w:cs="Arial" w:ascii="Arial" w:hAnsi="Arial"/>
              </w:rPr>
              <w:t xml:space="preserve">Desenvolvimento </w:t>
            </w:r>
            <w:r>
              <w:rPr>
                <w:rFonts w:eastAsia="Arial" w:cs="Arial" w:ascii="Arial" w:hAnsi="Arial"/>
                <w:lang w:eastAsia="pt-BR"/>
              </w:rPr>
              <w:t>do diagrama da arquitetura macro do sistema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da arquitetura macro do sistema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13</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14</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1</w:t>
            </w:r>
            <w:r>
              <w:rPr>
                <w:rFonts w:eastAsia="Arial" w:cs="Arial" w:ascii="Arial" w:hAnsi="Arial"/>
              </w:rPr>
              <w:t xml:space="preserve">. </w:t>
            </w:r>
            <w:r>
              <w:rPr>
                <w:rFonts w:eastAsia="Arial" w:cs="Arial" w:ascii="Arial" w:hAnsi="Arial"/>
              </w:rPr>
              <w:t>Desenvolvimento do diagrama de contexto de acordo com o modelo C4</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Diagrama de contexto C4 Model</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15</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2</w:t>
            </w:r>
            <w:r>
              <w:rPr>
                <w:rFonts w:eastAsia="Arial" w:cs="Arial" w:ascii="Arial" w:hAnsi="Arial"/>
              </w:rPr>
              <w:t xml:space="preserve">. </w:t>
            </w:r>
            <w:r>
              <w:rPr>
                <w:rFonts w:eastAsia="Arial" w:cs="Arial" w:ascii="Arial" w:hAnsi="Arial"/>
              </w:rPr>
              <w:t xml:space="preserve">Definição e </w:t>
            </w:r>
            <w:r>
              <w:rPr>
                <w:rFonts w:eastAsia="Arial" w:cs="Arial" w:ascii="Arial" w:hAnsi="Arial"/>
                <w:lang w:eastAsia="pt-BR"/>
              </w:rPr>
              <w:t>apresentação das frameworks a serem utilizadas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Descrição das frameworks a utilizar</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20</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23</w:t>
            </w:r>
            <w:r>
              <w:rPr>
                <w:rFonts w:eastAsia="Arial" w:cs="Arial" w:ascii="Arial" w:hAnsi="Arial"/>
              </w:rPr>
              <w:t xml:space="preserve"> / </w:t>
            </w:r>
            <w:r>
              <w:rPr>
                <w:rFonts w:eastAsia="Arial" w:cs="Arial" w:ascii="Arial" w:hAnsi="Arial"/>
              </w:rPr>
              <w:t>06</w:t>
            </w:r>
            <w:r>
              <w:rPr>
                <w:rFonts w:eastAsia="Arial" w:cs="Arial" w:ascii="Arial" w:hAnsi="Arial"/>
              </w:rPr>
              <w:t xml:space="preserve"> / </w:t>
            </w:r>
            <w:r>
              <w:rPr>
                <w:rFonts w:eastAsia="Arial" w:cs="Arial" w:ascii="Arial" w:hAnsi="Arial"/>
                <w:lang w:eastAsia="pt-BR"/>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3</w:t>
            </w:r>
            <w:r>
              <w:rPr>
                <w:rFonts w:eastAsia="Arial" w:cs="Arial" w:ascii="Arial" w:hAnsi="Arial"/>
              </w:rPr>
              <w:t xml:space="preserve">. </w:t>
            </w:r>
            <w:r>
              <w:rPr>
                <w:rFonts w:eastAsia="Arial" w:cs="Arial" w:ascii="Arial" w:hAnsi="Arial"/>
              </w:rPr>
              <w:t>Construção da estrutura base do Front End</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pPr>
            <w:r>
              <w:rPr>
                <w:rFonts w:eastAsia="Arial" w:cs="Arial" w:ascii="Arial" w:hAnsi="Arial"/>
                <w:lang w:eastAsia="pt-BR"/>
              </w:rPr>
              <w:t>Screenshots legíveis da estrutura base do sistema e do menu de opções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27</w:t>
            </w:r>
            <w:r>
              <w:rPr>
                <w:rFonts w:eastAsia="Arial" w:cs="Arial" w:ascii="Arial" w:hAnsi="Arial"/>
              </w:rPr>
              <w:t xml:space="preserve"> / </w:t>
            </w:r>
            <w:r>
              <w:rPr>
                <w:rFonts w:eastAsia="Arial" w:cs="Arial" w:ascii="Arial" w:hAnsi="Arial"/>
                <w:lang w:eastAsia="pt-BR"/>
              </w:rPr>
              <w:t>06</w:t>
            </w:r>
            <w:r>
              <w:rPr>
                <w:rFonts w:eastAsia="Arial" w:cs="Arial" w:ascii="Arial" w:hAnsi="Arial"/>
              </w:rPr>
              <w:t xml:space="preserve"> / </w:t>
            </w:r>
            <w:r>
              <w:rPr>
                <w:rFonts w:eastAsia="Arial" w:cs="Arial" w:ascii="Arial" w:hAnsi="Arial"/>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28</w:t>
            </w:r>
            <w:r>
              <w:rPr>
                <w:rFonts w:eastAsia="Arial" w:cs="Arial" w:ascii="Arial" w:hAnsi="Arial"/>
              </w:rPr>
              <w:t xml:space="preserve"> / </w:t>
            </w:r>
            <w:r>
              <w:rPr>
                <w:rFonts w:eastAsia="Arial" w:cs="Arial" w:ascii="Arial" w:hAnsi="Arial"/>
                <w:lang w:eastAsia="pt-BR"/>
              </w:rPr>
              <w:t>06</w:t>
            </w:r>
            <w:r>
              <w:rPr>
                <w:rFonts w:eastAsia="Arial" w:cs="Arial" w:ascii="Arial" w:hAnsi="Arial"/>
              </w:rPr>
              <w:t xml:space="preserve"> / </w:t>
            </w:r>
            <w:r>
              <w:rPr>
                <w:rFonts w:eastAsia="Arial" w:cs="Arial" w:ascii="Arial" w:hAnsi="Arial"/>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13. Desenvolvimento do Modelo Relacional do banco de dados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pPr>
            <w:r>
              <w:rPr>
                <w:rFonts w:eastAsia="Arial" w:cs="Arial" w:ascii="Arial" w:hAnsi="Arial"/>
                <w:lang w:eastAsia="pt-BR"/>
              </w:rPr>
              <w:t>Modelo Relacional do banco de dados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28</w:t>
            </w:r>
            <w:r>
              <w:rPr>
                <w:rFonts w:eastAsia="Arial" w:cs="Arial" w:ascii="Arial" w:hAnsi="Arial"/>
              </w:rPr>
              <w:t xml:space="preserve"> / </w:t>
            </w:r>
            <w:r>
              <w:rPr>
                <w:rFonts w:eastAsia="Arial" w:cs="Arial" w:ascii="Arial" w:hAnsi="Arial"/>
                <w:lang w:eastAsia="pt-BR"/>
              </w:rPr>
              <w:t>06</w:t>
            </w:r>
            <w:r>
              <w:rPr>
                <w:rFonts w:eastAsia="Arial" w:cs="Arial" w:ascii="Arial" w:hAnsi="Arial"/>
              </w:rPr>
              <w:t xml:space="preserve"> / </w:t>
            </w:r>
            <w:r>
              <w:rPr>
                <w:rFonts w:eastAsia="Arial" w:cs="Arial" w:ascii="Arial" w:hAnsi="Arial"/>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03</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w:t>
            </w:r>
            <w:r>
              <w:rPr>
                <w:rFonts w:eastAsia="Arial" w:cs="Arial" w:ascii="Arial" w:hAnsi="Arial"/>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4</w:t>
            </w:r>
            <w:r>
              <w:rPr>
                <w:rFonts w:eastAsia="Arial" w:cs="Arial" w:ascii="Arial" w:hAnsi="Arial"/>
              </w:rPr>
              <w:t xml:space="preserve">. </w:t>
            </w:r>
            <w:r>
              <w:rPr>
                <w:rFonts w:eastAsia="Arial" w:cs="Arial" w:ascii="Arial" w:hAnsi="Arial"/>
              </w:rPr>
              <w:t>Desenvolvimento de uma funcionalidade completa</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Funcionalidade completa (Front end, Back end e Persistência)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04</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w:t>
            </w:r>
            <w:r>
              <w:rPr>
                <w:rFonts w:eastAsia="Arial" w:cs="Arial" w:ascii="Arial" w:hAnsi="Arial"/>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04</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w:t>
            </w:r>
            <w:r>
              <w:rPr>
                <w:rFonts w:eastAsia="Arial" w:cs="Arial" w:ascii="Arial" w:hAnsi="Arial"/>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5</w:t>
            </w:r>
            <w:r>
              <w:rPr>
                <w:rFonts w:eastAsia="Arial" w:cs="Arial" w:ascii="Arial" w:hAnsi="Arial"/>
              </w:rPr>
              <w:t xml:space="preserve">. </w:t>
            </w:r>
            <w:r>
              <w:rPr>
                <w:rFonts w:eastAsia="Arial" w:cs="Arial" w:ascii="Arial" w:hAnsi="Arial"/>
              </w:rPr>
              <w:t>Elaboração do vídeo de apresentação da primeira funcionalidade desenvolvida</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Vídeo de apresentação da primeira funcionalidade desenvolvida</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05</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w:t>
            </w:r>
            <w:r>
              <w:rPr>
                <w:rFonts w:eastAsia="Arial" w:cs="Arial" w:ascii="Arial" w:hAnsi="Arial"/>
              </w:rPr>
              <w:t>22</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lang w:eastAsia="pt-BR"/>
              </w:rPr>
              <w:t>07</w:t>
            </w:r>
            <w:r>
              <w:rPr>
                <w:rFonts w:eastAsia="Arial" w:cs="Arial" w:ascii="Arial" w:hAnsi="Arial"/>
              </w:rPr>
              <w:t xml:space="preserve"> / </w:t>
            </w:r>
            <w:r>
              <w:rPr>
                <w:rFonts w:eastAsia="Arial" w:cs="Arial" w:ascii="Arial" w:hAnsi="Arial"/>
                <w:lang w:eastAsia="pt-BR"/>
              </w:rPr>
              <w:t>07</w:t>
            </w:r>
            <w:r>
              <w:rPr>
                <w:rFonts w:eastAsia="Arial" w:cs="Arial" w:ascii="Arial" w:hAnsi="Arial"/>
              </w:rPr>
              <w:t xml:space="preserve"> / </w:t>
            </w:r>
            <w:r>
              <w:rPr>
                <w:rFonts w:eastAsia="Arial" w:cs="Arial" w:ascii="Arial" w:hAnsi="Arial"/>
              </w:rPr>
              <w:t>22</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6</w:t>
            </w:r>
            <w:r>
              <w:rPr>
                <w:rFonts w:eastAsia="Arial" w:cs="Arial" w:ascii="Arial" w:hAnsi="Arial"/>
              </w:rPr>
              <w:t xml:space="preserve">. </w:t>
            </w:r>
            <w:r>
              <w:rPr>
                <w:rFonts w:eastAsia="Arial" w:cs="Arial" w:ascii="Arial" w:hAnsi="Arial"/>
              </w:rPr>
              <w:t>Elaboração do plano de testes</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Plano de testes</w:t>
            </w:r>
          </w:p>
        </w:tc>
      </w:tr>
      <w:tr>
        <w:trPr/>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top w:val="single" w:sz="4" w:space="0" w:color="000000"/>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rFonts w:eastAsia="Arial" w:cs="Arial" w:ascii="Arial" w:hAnsi="Arial"/>
              </w:rPr>
              <w:t>1</w:t>
            </w:r>
            <w:r>
              <w:rPr>
                <w:rFonts w:eastAsia="Arial" w:cs="Arial" w:ascii="Arial" w:hAnsi="Arial"/>
              </w:rPr>
              <w:t>7</w:t>
            </w:r>
            <w:r>
              <w:rPr>
                <w:rFonts w:eastAsia="Arial" w:cs="Arial" w:ascii="Arial" w:hAnsi="Arial"/>
              </w:rPr>
              <w:t xml:space="preserve">. </w:t>
            </w:r>
            <w:r>
              <w:rPr>
                <w:rFonts w:eastAsia="Arial" w:cs="Arial" w:ascii="Arial" w:hAnsi="Arial"/>
              </w:rPr>
              <w:t xml:space="preserve">Codificação </w:t>
            </w:r>
            <w:r>
              <w:rPr>
                <w:rFonts w:eastAsia="Arial" w:cs="Arial" w:ascii="Arial" w:hAnsi="Arial"/>
                <w:lang w:eastAsia="pt-BR"/>
              </w:rPr>
              <w:t xml:space="preserve">dos casos de uso prioritários </w:t>
            </w:r>
            <w:r>
              <w:rPr>
                <w:rFonts w:eastAsia="Arial" w:cs="Arial" w:ascii="Arial" w:hAnsi="Arial"/>
                <w:lang w:eastAsia="pt-BR"/>
              </w:rPr>
              <w:t>e disponibilização em plataforma de núvem</w:t>
            </w:r>
          </w:p>
          <w:p>
            <w:pPr>
              <w:pStyle w:val="Normal"/>
              <w:widowControl w:val="false"/>
              <w:ind w:firstLine="5"/>
              <w:rPr>
                <w:rFonts w:ascii="Arial" w:hAnsi="Arial" w:eastAsia="Arial" w:cs="Arial"/>
              </w:rPr>
            </w:pPr>
            <w:r>
              <w:rPr>
                <w:rFonts w:eastAsia="Arial" w:cs="Arial" w:ascii="Arial" w:hAnsi="Arial"/>
              </w:rPr>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MVP do sistema</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t>18. Execução do plano de testes e registro no relatório de execução de testes com correção das funcionalidades reprovadas nos casos de teste</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rFonts w:eastAsia="Arial" w:cs="Arial" w:ascii="Arial" w:hAnsi="Arial"/>
              </w:rPr>
              <w:t xml:space="preserve">MVP </w:t>
            </w:r>
            <w:r>
              <w:rPr>
                <w:rFonts w:eastAsia="Arial" w:cs="Arial" w:ascii="Arial" w:hAnsi="Arial"/>
                <w:lang w:eastAsia="pt-BR"/>
              </w:rPr>
              <w:t>testado e aprovado, relatório de execução de testes</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t xml:space="preserve">19. </w:t>
            </w:r>
            <w:r>
              <w:rPr>
                <w:lang w:eastAsia="pt-BR"/>
              </w:rPr>
              <w:t>Desenvolvimento e registro da avaliação retrospectiva</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t>Avaliação retrospectiva</w:t>
            </w:r>
          </w:p>
        </w:tc>
      </w:tr>
      <w:tr>
        <w:trPr/>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1235" w:type="dxa"/>
            <w:tcBorders>
              <w:left w:val="single" w:sz="4" w:space="0" w:color="000000"/>
              <w:bottom w:val="single" w:sz="4" w:space="0" w:color="000000"/>
              <w:right w:val="single" w:sz="4" w:space="0" w:color="000000"/>
            </w:tcBorders>
          </w:tcPr>
          <w:p>
            <w:pPr>
              <w:pStyle w:val="Normal"/>
              <w:widowControl w:val="false"/>
              <w:jc w:val="center"/>
              <w:rPr>
                <w:rFonts w:ascii="Arial" w:hAnsi="Arial" w:eastAsia="Arial" w:cs="Arial"/>
              </w:rPr>
            </w:pPr>
            <w:r>
              <w:rPr>
                <w:rFonts w:eastAsia="Arial" w:cs="Arial" w:ascii="Arial" w:hAnsi="Arial"/>
              </w:rPr>
              <w:t>__ / __ / __</w:t>
            </w:r>
          </w:p>
        </w:tc>
        <w:tc>
          <w:tcPr>
            <w:tcW w:w="3700" w:type="dxa"/>
            <w:tcBorders>
              <w:left w:val="single" w:sz="4" w:space="0" w:color="000000"/>
              <w:bottom w:val="single" w:sz="4" w:space="0" w:color="000000"/>
              <w:right w:val="single" w:sz="4" w:space="0" w:color="000000"/>
            </w:tcBorders>
          </w:tcPr>
          <w:p>
            <w:pPr>
              <w:pStyle w:val="Normal"/>
              <w:widowControl w:val="false"/>
              <w:ind w:firstLine="5"/>
              <w:rPr>
                <w:rFonts w:ascii="Arial" w:hAnsi="Arial" w:eastAsia="Arial" w:cs="Arial"/>
              </w:rPr>
            </w:pPr>
            <w:r>
              <w:rPr/>
              <w:t>20. Elaboração do vídeo final de apresentação do projeto</w:t>
            </w:r>
          </w:p>
        </w:tc>
        <w:tc>
          <w:tcPr>
            <w:tcW w:w="2551" w:type="dxa"/>
            <w:tcBorders>
              <w:left w:val="single" w:sz="4" w:space="0" w:color="000000"/>
              <w:bottom w:val="single" w:sz="4" w:space="0" w:color="000000"/>
              <w:right w:val="single" w:sz="4" w:space="0" w:color="000000"/>
            </w:tcBorders>
          </w:tcPr>
          <w:p>
            <w:pPr>
              <w:pStyle w:val="Normal"/>
              <w:widowControl w:val="false"/>
              <w:ind w:right="71" w:hanging="0"/>
              <w:rPr>
                <w:rFonts w:ascii="Arial" w:hAnsi="Arial" w:eastAsia="Arial" w:cs="Arial"/>
              </w:rPr>
            </w:pPr>
            <w:r>
              <w:rPr/>
              <w:t>Vídeo de apresentação do MVP completo</w:t>
            </w:r>
          </w:p>
        </w:tc>
      </w:tr>
    </w:tbl>
    <w:p>
      <w:pPr>
        <w:pStyle w:val="ExplicaodePreenchimento"/>
        <w:rPr>
          <w:rFonts w:ascii="Times New Roman" w:hAnsi="Times New Roman"/>
          <w:b/>
          <w:b/>
          <w:color w:val="auto"/>
        </w:rPr>
      </w:pPr>
      <w:r>
        <w:rPr>
          <w:rFonts w:ascii="Times New Roman" w:hAnsi="Times New Roman"/>
          <w:b/>
          <w:color w:val="auto"/>
        </w:rPr>
        <w:t>Observação: acrescente ou retire linhas, caso seja necessário.</w:t>
      </w:r>
      <w:r>
        <w:br w:type="page"/>
      </w:r>
    </w:p>
    <w:p>
      <w:pPr>
        <w:pStyle w:val="Ttulo2"/>
        <w:rPr/>
      </w:pPr>
      <w:bookmarkStart w:id="5" w:name="_Toc493704261"/>
      <w:r>
        <w:rPr/>
        <w:t>Introdução</w:t>
      </w:r>
      <w:bookmarkEnd w:id="5"/>
    </w:p>
    <w:p>
      <w:pPr>
        <w:pStyle w:val="Normal"/>
        <w:keepLines/>
        <w:spacing w:lineRule="auto" w:line="360" w:before="80" w:after="80"/>
        <w:jc w:val="both"/>
        <w:rPr>
          <w:sz w:val="24"/>
          <w:szCs w:val="24"/>
        </w:rPr>
      </w:pPr>
      <w:r>
        <w:rPr>
          <w:color w:val="000000"/>
          <w:sz w:val="24"/>
          <w:szCs w:val="24"/>
        </w:rPr>
        <w:t xml:space="preserve">&lt; </w:t>
      </w:r>
      <w:r>
        <w:rPr>
          <w:sz w:val="24"/>
          <w:szCs w:val="24"/>
        </w:rPr>
        <w:t xml:space="preserve">Esta seção tem como propósito apresentar o </w:t>
      </w:r>
      <w:r>
        <w:rPr>
          <w:b/>
          <w:sz w:val="24"/>
          <w:szCs w:val="24"/>
        </w:rPr>
        <w:t>contexto</w:t>
      </w:r>
      <w:r>
        <w:rPr>
          <w:sz w:val="24"/>
          <w:szCs w:val="24"/>
        </w:rPr>
        <w:t xml:space="preserve">, o </w:t>
      </w:r>
      <w:r>
        <w:rPr>
          <w:b/>
          <w:sz w:val="24"/>
          <w:szCs w:val="24"/>
        </w:rPr>
        <w:t>problema</w:t>
      </w:r>
      <w:r>
        <w:rPr>
          <w:sz w:val="24"/>
          <w:szCs w:val="24"/>
        </w:rPr>
        <w:t xml:space="preserve"> e os </w:t>
      </w:r>
      <w:r>
        <w:rPr>
          <w:b/>
          <w:sz w:val="24"/>
          <w:szCs w:val="24"/>
        </w:rPr>
        <w:t>objetivos</w:t>
      </w:r>
      <w:r>
        <w:rPr>
          <w:sz w:val="24"/>
          <w:szCs w:val="24"/>
        </w:rPr>
        <w:t xml:space="preserve"> deste trabalho. </w:t>
      </w:r>
      <w:r>
        <w:rPr>
          <w:color w:val="000000"/>
          <w:sz w:val="24"/>
          <w:szCs w:val="24"/>
        </w:rPr>
        <w:t>Deve-se iniciar com uma descrição resumida da área de negócio e sua importância para, em seguida, apresentar o que o trabalho aborda. Considere escrever neste tópico (seção 2)</w:t>
      </w:r>
      <w:r>
        <w:rPr>
          <w:b/>
          <w:color w:val="000000"/>
          <w:sz w:val="24"/>
          <w:szCs w:val="24"/>
        </w:rPr>
        <w:t xml:space="preserve"> entre uma página e uma página e meia</w:t>
      </w:r>
      <w:r>
        <w:rPr>
          <w:color w:val="000000"/>
          <w:sz w:val="24"/>
          <w:szCs w:val="24"/>
        </w:rPr>
        <w:t>, apresentando resumidamente esses aspectos.</w:t>
      </w:r>
    </w:p>
    <w:p>
      <w:pPr>
        <w:pStyle w:val="Normal"/>
        <w:keepLines/>
        <w:pBdr/>
        <w:spacing w:lineRule="auto" w:line="360" w:before="80" w:after="80"/>
        <w:ind w:firstLine="720"/>
        <w:jc w:val="both"/>
        <w:rPr>
          <w:color w:val="0070C0"/>
          <w:sz w:val="24"/>
          <w:szCs w:val="24"/>
        </w:rPr>
      </w:pPr>
      <w:r>
        <w:rPr>
          <w:color w:val="000000"/>
          <w:sz w:val="24"/>
          <w:szCs w:val="24"/>
        </w:rPr>
        <w:t xml:space="preserve">Na parte inicial (contextualização) deve-se apresentar o contexto tratado pelo trabalho, a </w:t>
      </w:r>
      <w:r>
        <w:rPr>
          <w:b/>
          <w:color w:val="000000"/>
          <w:sz w:val="24"/>
          <w:szCs w:val="24"/>
        </w:rPr>
        <w:t>área</w:t>
      </w:r>
      <w:r>
        <w:rPr>
          <w:color w:val="000000"/>
          <w:sz w:val="24"/>
          <w:szCs w:val="24"/>
        </w:rPr>
        <w:t xml:space="preserve"> ou </w:t>
      </w:r>
      <w:r>
        <w:rPr>
          <w:b/>
          <w:color w:val="000000"/>
          <w:sz w:val="24"/>
          <w:szCs w:val="24"/>
        </w:rPr>
        <w:t>contexto maior</w:t>
      </w:r>
      <w:r>
        <w:rPr>
          <w:color w:val="000000"/>
          <w:sz w:val="24"/>
          <w:szCs w:val="24"/>
        </w:rPr>
        <w:t xml:space="preserve"> no qual ele se insere e por quê ele é importante. A contextualização deve ser desenvolvida do geral/genérico para o particular/específico. A citação de pesquisas com dados quantitativos, devidamente referenciadas, é altamente recomendada. As pesquisas citadas devem ser semelhantes, mesmo que em parte, ao trabalho elaborado por você. Considere escrever </w:t>
      </w:r>
      <w:r>
        <w:rPr>
          <w:b/>
          <w:color w:val="000000"/>
          <w:sz w:val="24"/>
          <w:szCs w:val="24"/>
        </w:rPr>
        <w:t>um parágrafo</w:t>
      </w:r>
      <w:r>
        <w:rPr>
          <w:color w:val="000000"/>
          <w:sz w:val="24"/>
          <w:szCs w:val="24"/>
        </w:rPr>
        <w:t xml:space="preserve"> para apresentar essa parte inicial.</w:t>
      </w:r>
    </w:p>
    <w:p>
      <w:pPr>
        <w:pStyle w:val="Normal"/>
        <w:keepLines/>
        <w:pBdr/>
        <w:spacing w:lineRule="auto" w:line="360" w:before="80" w:after="80"/>
        <w:ind w:firstLine="720"/>
        <w:jc w:val="both"/>
        <w:rPr>
          <w:color w:val="0070C0"/>
          <w:sz w:val="24"/>
          <w:szCs w:val="24"/>
        </w:rPr>
      </w:pPr>
      <w:r>
        <w:rPr>
          <w:color w:val="000000"/>
          <w:sz w:val="24"/>
          <w:szCs w:val="24"/>
        </w:rPr>
        <w:t xml:space="preserve">Em seguida, deve-se descrever de forma detalhada o </w:t>
      </w:r>
      <w:r>
        <w:rPr>
          <w:b/>
          <w:color w:val="000000"/>
          <w:sz w:val="24"/>
          <w:szCs w:val="24"/>
        </w:rPr>
        <w:t>problema</w:t>
      </w:r>
      <w:r>
        <w:rPr>
          <w:color w:val="000000"/>
          <w:sz w:val="24"/>
          <w:szCs w:val="24"/>
        </w:rPr>
        <w:t xml:space="preserve"> que o projeto pretende resolver. O problema deve ser apresentado de forma sucinta, completa e clara, pois é necessário conhecê-lo para ser possível desenvolver uma proposta de solução para ele. Atente para o fato de que a descrição do problema não mostra como o mesmo será revolvido, nem aponta para sua solução. É a chamada “dor do cliente”. Mais uma vez, considere escrever </w:t>
      </w:r>
      <w:r>
        <w:rPr>
          <w:b/>
          <w:color w:val="000000"/>
          <w:sz w:val="24"/>
          <w:szCs w:val="24"/>
        </w:rPr>
        <w:t>um parágrafo</w:t>
      </w:r>
      <w:r>
        <w:rPr>
          <w:color w:val="000000"/>
          <w:sz w:val="24"/>
          <w:szCs w:val="24"/>
        </w:rPr>
        <w:t xml:space="preserve"> para apresentar esse problema.</w:t>
      </w:r>
    </w:p>
    <w:p>
      <w:pPr>
        <w:pStyle w:val="Normal"/>
        <w:keepLines/>
        <w:pBdr/>
        <w:spacing w:lineRule="auto" w:line="360" w:before="80" w:after="80"/>
        <w:ind w:firstLine="720"/>
        <w:jc w:val="both"/>
        <w:rPr>
          <w:color w:val="0070C0"/>
          <w:sz w:val="24"/>
          <w:szCs w:val="24"/>
        </w:rPr>
      </w:pPr>
      <w:r>
        <w:rPr>
          <w:color w:val="000000"/>
          <w:sz w:val="24"/>
          <w:szCs w:val="24"/>
        </w:rPr>
        <w:t xml:space="preserve">Descrito o problema, mostre a </w:t>
      </w:r>
      <w:r>
        <w:rPr>
          <w:b/>
          <w:color w:val="000000"/>
          <w:sz w:val="24"/>
          <w:szCs w:val="24"/>
        </w:rPr>
        <w:t>motivação</w:t>
      </w:r>
      <w:r>
        <w:rPr>
          <w:color w:val="000000"/>
          <w:sz w:val="24"/>
          <w:szCs w:val="24"/>
        </w:rPr>
        <w:t xml:space="preserve"> para resolvê-lo. Essa motivação pode se caracterizar de diversas formas: acadêmica, mercadológica, social, etc. Considere que é neste parágrafo que o trabalho será justificado, de modo que se apresente a importância de sua realização. Não utilize uma motivação pessoal, que é irrelevante aqui. Apresentar resultados esperados e/ou dados quantitativos aqui também é uma boa prática. Por exemplo, podem ser mostrados benefícios como: economia de recursos, maior agilidade nas decisões, melhor qualidade nos processos, etc... Mais uma vez, a motivação deve ser descrita em </w:t>
      </w:r>
      <w:r>
        <w:rPr>
          <w:b/>
          <w:color w:val="000000"/>
          <w:sz w:val="24"/>
          <w:szCs w:val="24"/>
        </w:rPr>
        <w:t>um parágrafo</w:t>
      </w:r>
      <w:r>
        <w:rPr>
          <w:color w:val="000000"/>
          <w:sz w:val="24"/>
          <w:szCs w:val="24"/>
        </w:rPr>
        <w:t>.</w:t>
      </w:r>
    </w:p>
    <w:p>
      <w:pPr>
        <w:pStyle w:val="Normal"/>
        <w:suppressAutoHyphens w:val="true"/>
        <w:spacing w:lineRule="auto" w:line="360" w:beforeAutospacing="1" w:afterAutospacing="1"/>
        <w:ind w:firstLine="709"/>
        <w:jc w:val="both"/>
        <w:rPr>
          <w:sz w:val="24"/>
          <w:szCs w:val="24"/>
        </w:rPr>
      </w:pPr>
      <w:r>
        <w:rPr>
          <w:sz w:val="24"/>
          <w:szCs w:val="24"/>
        </w:rPr>
        <w:t xml:space="preserve">Apresente agora o </w:t>
      </w:r>
      <w:r>
        <w:rPr>
          <w:b/>
          <w:sz w:val="24"/>
          <w:szCs w:val="24"/>
        </w:rPr>
        <w:t>objetivo geral</w:t>
      </w:r>
      <w:r>
        <w:rPr>
          <w:sz w:val="24"/>
          <w:szCs w:val="24"/>
        </w:rPr>
        <w:t xml:space="preserve"> e alguns (pelo menos 3) </w:t>
      </w:r>
      <w:r>
        <w:rPr>
          <w:b/>
          <w:sz w:val="24"/>
          <w:szCs w:val="24"/>
        </w:rPr>
        <w:t>objetivos específicos</w:t>
      </w:r>
      <w:r>
        <w:rPr>
          <w:sz w:val="24"/>
          <w:szCs w:val="24"/>
        </w:rPr>
        <w:t>. Essas definições servirão para mostrar o objetivo maior/final relacionado à sua solução e como ele poderá ser atingido (metas parciais).</w:t>
      </w:r>
    </w:p>
    <w:p>
      <w:pPr>
        <w:pStyle w:val="Normal"/>
        <w:suppressAutoHyphens w:val="true"/>
        <w:spacing w:lineRule="auto" w:line="360" w:beforeAutospacing="1" w:afterAutospacing="1"/>
        <w:ind w:firstLine="709"/>
        <w:jc w:val="both"/>
        <w:rPr>
          <w:sz w:val="24"/>
          <w:szCs w:val="24"/>
        </w:rPr>
      </w:pPr>
      <w:r>
        <w:rPr>
          <w:sz w:val="24"/>
          <w:szCs w:val="24"/>
        </w:rPr>
        <w:t xml:space="preserve">Exemplo: </w:t>
      </w:r>
    </w:p>
    <w:p>
      <w:pPr>
        <w:pStyle w:val="Normal"/>
        <w:suppressAutoHyphens w:val="true"/>
        <w:spacing w:lineRule="auto" w:line="360"/>
        <w:ind w:firstLine="709"/>
        <w:jc w:val="both"/>
        <w:rPr>
          <w:sz w:val="24"/>
          <w:szCs w:val="24"/>
        </w:rPr>
      </w:pPr>
      <w:r>
        <w:rPr>
          <w:sz w:val="24"/>
          <w:szCs w:val="24"/>
        </w:rPr>
        <w:t>“</w:t>
      </w:r>
      <w:r>
        <w:rPr>
          <w:sz w:val="24"/>
          <w:szCs w:val="24"/>
        </w:rPr>
        <w:t>O objetivo deste trabalho é apresentar a descrição do projeto de uma aplicação para XXXXXX.”</w:t>
      </w:r>
    </w:p>
    <w:p>
      <w:pPr>
        <w:pStyle w:val="Normal"/>
        <w:suppressAutoHyphens w:val="true"/>
        <w:spacing w:lineRule="auto" w:line="360"/>
        <w:ind w:firstLine="709"/>
        <w:jc w:val="both"/>
        <w:rPr>
          <w:sz w:val="24"/>
          <w:szCs w:val="24"/>
        </w:rPr>
      </w:pPr>
      <w:r>
        <w:rPr>
          <w:sz w:val="24"/>
          <w:szCs w:val="24"/>
        </w:rPr>
        <w:t>“</w:t>
      </w:r>
      <w:r>
        <w:rPr>
          <w:sz w:val="24"/>
          <w:szCs w:val="24"/>
        </w:rPr>
        <w:t>Os objetivos específicos são:</w:t>
      </w:r>
    </w:p>
    <w:p>
      <w:pPr>
        <w:pStyle w:val="Normal"/>
        <w:numPr>
          <w:ilvl w:val="0"/>
          <w:numId w:val="7"/>
        </w:numPr>
        <w:suppressAutoHyphens w:val="true"/>
        <w:spacing w:lineRule="auto" w:line="360"/>
        <w:jc w:val="both"/>
        <w:rPr>
          <w:sz w:val="24"/>
          <w:szCs w:val="24"/>
        </w:rPr>
      </w:pPr>
      <w:r>
        <w:rPr>
          <w:sz w:val="24"/>
          <w:szCs w:val="24"/>
        </w:rPr>
        <w:t>Descrever os requisitos da aplicação;</w:t>
      </w:r>
    </w:p>
    <w:p>
      <w:pPr>
        <w:pStyle w:val="Normal"/>
        <w:numPr>
          <w:ilvl w:val="0"/>
          <w:numId w:val="7"/>
        </w:numPr>
        <w:suppressAutoHyphens w:val="true"/>
        <w:spacing w:lineRule="auto" w:line="360"/>
        <w:jc w:val="both"/>
        <w:rPr>
          <w:sz w:val="24"/>
          <w:szCs w:val="24"/>
        </w:rPr>
      </w:pPr>
      <w:r>
        <w:rPr>
          <w:sz w:val="24"/>
          <w:szCs w:val="24"/>
        </w:rPr>
        <w:t>XXXXXX.”&gt;</w:t>
      </w:r>
    </w:p>
    <w:p>
      <w:pPr>
        <w:pStyle w:val="Ttulo2"/>
        <w:rPr/>
      </w:pPr>
      <w:bookmarkStart w:id="6" w:name="_Toc493704262"/>
      <w:r>
        <w:rPr/>
        <w:t>Definição Conceitual da Solução</w:t>
      </w:r>
      <w:bookmarkEnd w:id="6"/>
    </w:p>
    <w:p>
      <w:pPr>
        <w:pStyle w:val="Normal"/>
        <w:keepLines/>
        <w:spacing w:lineRule="auto" w:line="360" w:before="80" w:after="80"/>
        <w:jc w:val="both"/>
        <w:rPr>
          <w:color w:val="000000"/>
          <w:sz w:val="24"/>
          <w:szCs w:val="24"/>
        </w:rPr>
      </w:pPr>
      <w:r>
        <w:rPr>
          <w:color w:val="000000"/>
          <w:sz w:val="24"/>
          <w:szCs w:val="24"/>
        </w:rPr>
        <w:t>&lt; Esta seção apresenta uma definição conceitual da solução a ser desenvolvida: diagrama de casos de uso, requisitos funcionais e não funcionais.&gt;</w:t>
      </w:r>
    </w:p>
    <w:p>
      <w:pPr>
        <w:pStyle w:val="Ttulo2"/>
        <w:numPr>
          <w:ilvl w:val="1"/>
          <w:numId w:val="8"/>
        </w:numPr>
        <w:rPr>
          <w:rFonts w:ascii="Times New Roman" w:hAnsi="Times New Roman"/>
        </w:rPr>
      </w:pPr>
      <w:bookmarkStart w:id="7" w:name="_Toc493704263"/>
      <w:bookmarkStart w:id="8" w:name="_Toc79992971"/>
      <w:r>
        <w:rPr>
          <w:rFonts w:ascii="Times New Roman" w:hAnsi="Times New Roman"/>
        </w:rPr>
        <w:t>Diagrama de Casos de Uso</w:t>
      </w:r>
      <w:bookmarkEnd w:id="7"/>
      <w:bookmarkEnd w:id="8"/>
    </w:p>
    <w:p>
      <w:pPr>
        <w:pStyle w:val="Normal"/>
        <w:keepLines/>
        <w:pBdr/>
        <w:spacing w:lineRule="auto" w:line="360" w:before="80" w:after="80"/>
        <w:jc w:val="both"/>
        <w:rPr>
          <w:color w:val="000000"/>
          <w:sz w:val="24"/>
          <w:szCs w:val="24"/>
        </w:rPr>
      </w:pPr>
      <w:r>
        <w:rPr>
          <w:color w:val="000000"/>
          <w:sz w:val="24"/>
          <w:szCs w:val="24"/>
        </w:rPr>
        <w:t>&lt; Cole aqui uma imagem legível do diagrama de casos de uso de todo o sistema.&gt;</w:t>
      </w:r>
    </w:p>
    <w:tbl>
      <w:tblPr>
        <w:tblStyle w:val="a0"/>
        <w:tblW w:w="878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8780"/>
      </w:tblGrid>
      <w:tr>
        <w:trPr>
          <w:trHeight w:val="3400" w:hRule="atLeast"/>
        </w:trPr>
        <w:tc>
          <w:tcPr>
            <w:tcW w:w="8780" w:type="dxa"/>
            <w:tcBorders>
              <w:top w:val="single" w:sz="4" w:space="0" w:color="000000"/>
              <w:left w:val="single" w:sz="4" w:space="0" w:color="000000"/>
              <w:bottom w:val="single" w:sz="4" w:space="0" w:color="000000"/>
              <w:right w:val="single" w:sz="4"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p>
            <w:pPr>
              <w:pStyle w:val="Normal"/>
              <w:keepNext w:val="true"/>
              <w:keepLines/>
              <w:widowControl w:val="false"/>
              <w:pBdr/>
              <w:spacing w:before="40" w:after="40"/>
              <w:jc w:val="both"/>
              <w:rPr>
                <w:color w:val="000000"/>
                <w:sz w:val="24"/>
                <w:szCs w:val="24"/>
              </w:rPr>
            </w:pPr>
            <w:r>
              <w:rPr>
                <w:color w:val="000000"/>
                <w:sz w:val="24"/>
                <w:szCs w:val="24"/>
              </w:rPr>
            </w:r>
          </w:p>
        </w:tc>
      </w:tr>
    </w:tbl>
    <w:p>
      <w:pPr>
        <w:pStyle w:val="Ttulo2"/>
        <w:numPr>
          <w:ilvl w:val="1"/>
          <w:numId w:val="8"/>
        </w:numPr>
        <w:rPr>
          <w:rFonts w:ascii="Times New Roman" w:hAnsi="Times New Roman"/>
        </w:rPr>
      </w:pPr>
      <w:bookmarkStart w:id="9" w:name="_Toc493704264"/>
      <w:bookmarkStart w:id="10" w:name="_Toc79992972"/>
      <w:bookmarkStart w:id="11" w:name="_Toc421735552"/>
      <w:bookmarkStart w:id="12" w:name="_Toc476472322"/>
      <w:bookmarkStart w:id="13" w:name="_heading=h.e4qgsirqegbo"/>
      <w:bookmarkEnd w:id="13"/>
      <w:r>
        <w:rPr>
          <w:rFonts w:ascii="Times New Roman" w:hAnsi="Times New Roman"/>
        </w:rPr>
        <w:t>Requisitos Funcionais</w:t>
      </w:r>
      <w:bookmarkEnd w:id="9"/>
      <w:bookmarkEnd w:id="10"/>
      <w:bookmarkEnd w:id="11"/>
      <w:bookmarkEnd w:id="12"/>
    </w:p>
    <w:p>
      <w:pPr>
        <w:pStyle w:val="Normal"/>
        <w:keepLines/>
        <w:spacing w:lineRule="auto" w:line="360" w:before="80" w:after="80"/>
        <w:jc w:val="both"/>
        <w:rPr>
          <w:color w:val="000000"/>
          <w:sz w:val="24"/>
          <w:szCs w:val="24"/>
        </w:rPr>
      </w:pPr>
      <w:r>
        <w:rPr>
          <w:color w:val="000000"/>
          <w:sz w:val="24"/>
          <w:szCs w:val="24"/>
        </w:rPr>
        <w:t>&lt; Enumere e descreva, de forma resumida, os requisitos funcionais previstos para a sua aplicação. Concentre-se nos requisitos funcionais que sejam críticos para a solução. Se julgar necessário, separe os requisitos por módulos.</w:t>
      </w:r>
    </w:p>
    <w:p>
      <w:pPr>
        <w:pStyle w:val="Normal"/>
        <w:suppressAutoHyphens w:val="true"/>
        <w:spacing w:lineRule="auto" w:line="360" w:beforeAutospacing="1" w:afterAutospacing="1"/>
        <w:ind w:firstLine="709"/>
        <w:jc w:val="both"/>
        <w:rPr>
          <w:sz w:val="24"/>
          <w:szCs w:val="24"/>
        </w:rPr>
      </w:pPr>
      <w:r>
        <w:rPr>
          <w:b/>
          <w:sz w:val="24"/>
          <w:szCs w:val="24"/>
        </w:rPr>
        <w:t>N</w:t>
      </w:r>
      <w:r>
        <w:rPr>
          <w:sz w:val="24"/>
          <w:szCs w:val="24"/>
        </w:rPr>
        <w:t xml:space="preserve">este documento </w:t>
      </w:r>
      <w:r>
        <w:rPr>
          <w:b/>
          <w:sz w:val="24"/>
          <w:szCs w:val="24"/>
        </w:rPr>
        <w:t>não</w:t>
      </w:r>
      <w:r>
        <w:rPr>
          <w:sz w:val="24"/>
          <w:szCs w:val="24"/>
        </w:rPr>
        <w:t xml:space="preserve"> é necessário fazer uma descrição completa e exaustiva de Casos de Uso. Pode-se apenas descrever os requisitos de forma resumida, numerando-os para uma melhor identificação.&gt;</w:t>
      </w:r>
    </w:p>
    <w:tbl>
      <w:tblPr>
        <w:tblW w:w="91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28"/>
        <w:gridCol w:w="5317"/>
        <w:gridCol w:w="1452"/>
        <w:gridCol w:w="1316"/>
      </w:tblGrid>
      <w:tr>
        <w:trPr/>
        <w:tc>
          <w:tcPr>
            <w:tcW w:w="1028"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ID</w:t>
            </w:r>
          </w:p>
        </w:tc>
        <w:tc>
          <w:tcPr>
            <w:tcW w:w="5317"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Descrição Resumida</w:t>
            </w:r>
          </w:p>
        </w:tc>
        <w:tc>
          <w:tcPr>
            <w:tcW w:w="1452"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Dificuldade (B/M/A)*</w:t>
            </w:r>
          </w:p>
        </w:tc>
        <w:tc>
          <w:tcPr>
            <w:tcW w:w="1316" w:type="dxa"/>
            <w:tcBorders>
              <w:top w:val="single" w:sz="4" w:space="0" w:color="000000"/>
              <w:left w:val="single" w:sz="4" w:space="0" w:color="000000"/>
              <w:bottom w:val="single" w:sz="4" w:space="0" w:color="000000"/>
              <w:right w:val="single" w:sz="4" w:space="0" w:color="000000"/>
            </w:tcBorders>
            <w:shd w:color="auto" w:fill="DBE5F1"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RF01</w:t>
            </w:r>
          </w:p>
        </w:tc>
        <w:tc>
          <w:tcPr>
            <w:tcW w:w="53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O usuário deve auto cadastrar-se no sistema.</w:t>
            </w:r>
          </w:p>
        </w:tc>
        <w:tc>
          <w:tcPr>
            <w:tcW w:w="14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t>B</w:t>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t>A</w:t>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RF02</w:t>
            </w:r>
          </w:p>
        </w:tc>
        <w:tc>
          <w:tcPr>
            <w:tcW w:w="53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14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53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53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102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531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5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c>
          <w:tcPr>
            <w:tcW w:w="13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bl>
    <w:p>
      <w:pPr>
        <w:pStyle w:val="Normal"/>
        <w:rPr/>
      </w:pPr>
      <w:r>
        <w:rPr/>
        <w:t>* B = Baixa, M = Média, A = Alta.</w:t>
      </w:r>
    </w:p>
    <w:p>
      <w:pPr>
        <w:pStyle w:val="ExplicaodePreenchimento"/>
        <w:rPr>
          <w:rFonts w:ascii="Times New Roman" w:hAnsi="Times New Roman"/>
          <w:b/>
          <w:b/>
          <w:color w:val="auto"/>
        </w:rPr>
      </w:pPr>
      <w:r>
        <w:rPr>
          <w:rFonts w:ascii="Times New Roman" w:hAnsi="Times New Roman"/>
          <w:b/>
          <w:color w:val="auto"/>
        </w:rPr>
        <w:t>Observação: acrescente quantas linhas forem necessárias.</w:t>
      </w:r>
    </w:p>
    <w:p>
      <w:pPr>
        <w:pStyle w:val="Ttulo2"/>
        <w:numPr>
          <w:ilvl w:val="1"/>
          <w:numId w:val="8"/>
        </w:numPr>
        <w:rPr>
          <w:rFonts w:ascii="Times New Roman" w:hAnsi="Times New Roman"/>
        </w:rPr>
      </w:pPr>
      <w:bookmarkStart w:id="14" w:name="_Toc493704265"/>
      <w:r>
        <w:rPr>
          <w:rFonts w:ascii="Times New Roman" w:hAnsi="Times New Roman"/>
        </w:rPr>
        <w:t>Requisitos Não-funcionais</w:t>
      </w:r>
      <w:bookmarkEnd w:id="14"/>
    </w:p>
    <w:p>
      <w:pPr>
        <w:pStyle w:val="Normal"/>
        <w:keepLines/>
        <w:pBdr/>
        <w:spacing w:lineRule="auto" w:line="360" w:before="80" w:after="80"/>
        <w:jc w:val="both"/>
        <w:rPr>
          <w:sz w:val="24"/>
          <w:szCs w:val="24"/>
        </w:rPr>
      </w:pPr>
      <w:r>
        <w:rPr>
          <w:sz w:val="24"/>
          <w:szCs w:val="24"/>
        </w:rPr>
        <w:t>&lt; Enumere os requisitos não-funcionais previstos para a sua aplicação. Entre os requisitos não-funcionais, inclua todos os requisitos que julgar importantes do ponto de vista arquitetural, ou seja, os requisitos que terão impacto na definição da proposta da solução. Os requisitos devem ser descritos de forma completa e preferencialmente quantitativa (por exemplo: tempo de resposta de “x” segundos).&gt;</w:t>
      </w:r>
    </w:p>
    <w:tbl>
      <w:tblPr>
        <w:tblW w:w="4900" w:type="pct"/>
        <w:jc w:val="left"/>
        <w:tblInd w:w="109" w:type="dxa"/>
        <w:tblLayout w:type="fixed"/>
        <w:tblCellMar>
          <w:top w:w="0" w:type="dxa"/>
          <w:left w:w="108" w:type="dxa"/>
          <w:bottom w:w="0" w:type="dxa"/>
          <w:right w:w="108" w:type="dxa"/>
        </w:tblCellMar>
        <w:tblLook w:val="04a0" w:noHBand="0" w:noVBand="1" w:firstColumn="1" w:lastRow="0" w:lastColumn="0" w:firstRow="1"/>
      </w:tblPr>
      <w:tblGrid>
        <w:gridCol w:w="779"/>
        <w:gridCol w:w="5901"/>
        <w:gridCol w:w="1465"/>
      </w:tblGrid>
      <w:tr>
        <w:trPr/>
        <w:tc>
          <w:tcPr>
            <w:tcW w:w="779" w:type="dxa"/>
            <w:tcBorders>
              <w:top w:val="single" w:sz="4" w:space="0" w:color="000000"/>
              <w:left w:val="single" w:sz="4" w:space="0" w:color="000000"/>
              <w:bottom w:val="single" w:sz="4" w:space="0" w:color="000000"/>
              <w:right w:val="single" w:sz="4" w:space="0" w:color="000000"/>
            </w:tcBorders>
            <w:shd w:color="auto" w:fill="D9E2F3" w:val="clear"/>
          </w:tcPr>
          <w:p>
            <w:pPr>
              <w:pStyle w:val="Normal"/>
              <w:widowControl w:val="false"/>
              <w:suppressAutoHyphens w:val="true"/>
              <w:spacing w:lineRule="auto" w:line="360"/>
              <w:jc w:val="center"/>
              <w:rPr>
                <w:b/>
                <w:b/>
              </w:rPr>
            </w:pPr>
            <w:r>
              <w:rPr>
                <w:b/>
              </w:rPr>
              <w:t>ID</w:t>
            </w:r>
          </w:p>
        </w:tc>
        <w:tc>
          <w:tcPr>
            <w:tcW w:w="5901" w:type="dxa"/>
            <w:tcBorders>
              <w:top w:val="single" w:sz="4" w:space="0" w:color="000000"/>
              <w:left w:val="single" w:sz="4" w:space="0" w:color="000000"/>
              <w:bottom w:val="single" w:sz="4" w:space="0" w:color="000000"/>
              <w:right w:val="single" w:sz="4" w:space="0" w:color="000000"/>
            </w:tcBorders>
            <w:shd w:color="auto" w:fill="D9E2F3" w:val="clear"/>
          </w:tcPr>
          <w:p>
            <w:pPr>
              <w:pStyle w:val="Normal"/>
              <w:widowControl w:val="false"/>
              <w:suppressAutoHyphens w:val="true"/>
              <w:spacing w:lineRule="auto" w:line="360"/>
              <w:jc w:val="center"/>
              <w:rPr>
                <w:b/>
                <w:b/>
              </w:rPr>
            </w:pPr>
            <w:r>
              <w:rPr>
                <w:b/>
              </w:rPr>
              <w:t>Descrição</w:t>
            </w:r>
          </w:p>
        </w:tc>
        <w:tc>
          <w:tcPr>
            <w:tcW w:w="1465" w:type="dxa"/>
            <w:tcBorders>
              <w:top w:val="single" w:sz="4" w:space="0" w:color="000000"/>
              <w:left w:val="single" w:sz="4" w:space="0" w:color="000000"/>
              <w:bottom w:val="single" w:sz="4" w:space="0" w:color="000000"/>
              <w:right w:val="single" w:sz="4" w:space="0" w:color="000000"/>
            </w:tcBorders>
            <w:shd w:color="auto" w:fill="D9E2F3" w:val="clear"/>
          </w:tcPr>
          <w:p>
            <w:pPr>
              <w:pStyle w:val="Normal"/>
              <w:widowControl w:val="false"/>
              <w:suppressAutoHyphens w:val="true"/>
              <w:spacing w:lineRule="auto" w:line="360"/>
              <w:jc w:val="center"/>
              <w:rPr>
                <w:b/>
                <w:b/>
              </w:rPr>
            </w:pPr>
            <w:r>
              <w:rPr>
                <w:b/>
              </w:rPr>
              <w:t>Prioridade</w:t>
            </w:r>
          </w:p>
          <w:p>
            <w:pPr>
              <w:pStyle w:val="Normal"/>
              <w:widowControl w:val="false"/>
              <w:suppressAutoHyphens w:val="true"/>
              <w:spacing w:lineRule="auto" w:line="360"/>
              <w:jc w:val="center"/>
              <w:rPr>
                <w:b/>
                <w:b/>
              </w:rPr>
            </w:pPr>
            <w:r>
              <w:rPr>
                <w:b/>
              </w:rPr>
              <w:t>B/M/A</w:t>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RNF01</w:t>
            </w:r>
          </w:p>
        </w:tc>
        <w:tc>
          <w:tcPr>
            <w:tcW w:w="59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i/>
                <w:i/>
              </w:rPr>
            </w:pPr>
            <w:r>
              <w:rPr/>
              <w:t>O sistema deve apresentar tempo de resposta abaixo de 200 ms no processamento de 95% das operações de consulta.</w:t>
            </w:r>
          </w:p>
        </w:tc>
        <w:tc>
          <w:tcPr>
            <w:tcW w:w="1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t>A</w:t>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RNF02</w:t>
            </w:r>
          </w:p>
        </w:tc>
        <w:tc>
          <w:tcPr>
            <w:tcW w:w="59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1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59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r>
        <w:trPr/>
        <w:tc>
          <w:tcPr>
            <w:tcW w:w="7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t>...</w:t>
            </w:r>
          </w:p>
        </w:tc>
        <w:tc>
          <w:tcPr>
            <w:tcW w:w="59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rPr/>
            </w:pPr>
            <w:r>
              <w:rPr/>
            </w:r>
          </w:p>
        </w:tc>
        <w:tc>
          <w:tcPr>
            <w:tcW w:w="14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360"/>
              <w:jc w:val="center"/>
              <w:rPr/>
            </w:pPr>
            <w:r>
              <w:rPr/>
            </w:r>
          </w:p>
        </w:tc>
      </w:tr>
    </w:tbl>
    <w:p>
      <w:pPr>
        <w:pStyle w:val="ExplicaodePreenchimento"/>
        <w:rPr>
          <w:rFonts w:ascii="Times New Roman" w:hAnsi="Times New Roman"/>
          <w:b/>
          <w:b/>
          <w:color w:val="auto"/>
        </w:rPr>
      </w:pPr>
      <w:r>
        <w:rPr>
          <w:rFonts w:ascii="Times New Roman" w:hAnsi="Times New Roman"/>
          <w:b/>
          <w:color w:val="auto"/>
        </w:rPr>
        <w:t>Observação: acrescente quantas linhas forem necessárias.</w:t>
      </w:r>
    </w:p>
    <w:p>
      <w:pPr>
        <w:pStyle w:val="Ttulo2"/>
        <w:rPr/>
      </w:pPr>
      <w:bookmarkStart w:id="15" w:name="_Toc493704266"/>
      <w:bookmarkStart w:id="16" w:name="_heading=h.ltbu7zl67dmw"/>
      <w:bookmarkEnd w:id="16"/>
      <w:r>
        <w:rPr/>
        <w:t>Protótipo Navegável do Sistema</w:t>
      </w:r>
      <w:bookmarkEnd w:id="15"/>
    </w:p>
    <w:p>
      <w:pPr>
        <w:pStyle w:val="Normal"/>
        <w:keepLines/>
        <w:pBdr/>
        <w:spacing w:lineRule="auto" w:line="360" w:before="80" w:after="80"/>
        <w:jc w:val="both"/>
        <w:rPr>
          <w:color w:val="000000"/>
          <w:sz w:val="24"/>
          <w:szCs w:val="24"/>
        </w:rPr>
      </w:pPr>
      <w:r>
        <w:rPr>
          <w:color w:val="000000"/>
          <w:sz w:val="24"/>
          <w:szCs w:val="24"/>
        </w:rPr>
        <w:t xml:space="preserve">&lt; Faça um protótipo navegável e interativo do sistema e </w:t>
      </w:r>
      <w:r>
        <w:rPr>
          <w:i/>
          <w:color w:val="000000"/>
          <w:sz w:val="24"/>
          <w:szCs w:val="24"/>
        </w:rPr>
        <w:t>wireframes</w:t>
      </w:r>
      <w:r>
        <w:rPr>
          <w:color w:val="000000"/>
          <w:sz w:val="24"/>
          <w:szCs w:val="24"/>
        </w:rPr>
        <w:t xml:space="preserve"> mostrando a </w:t>
      </w:r>
      <w:r>
        <w:rPr>
          <w:b/>
          <w:color w:val="000000"/>
          <w:sz w:val="24"/>
          <w:szCs w:val="24"/>
        </w:rPr>
        <w:t>tela inicial da aplicação</w:t>
      </w:r>
      <w:r>
        <w:rPr>
          <w:color w:val="000000"/>
          <w:sz w:val="24"/>
          <w:szCs w:val="24"/>
        </w:rPr>
        <w:t xml:space="preserve"> e </w:t>
      </w:r>
      <w:r>
        <w:rPr>
          <w:b/>
          <w:color w:val="000000"/>
          <w:sz w:val="24"/>
          <w:szCs w:val="24"/>
        </w:rPr>
        <w:t>as de três casos de uso principais</w:t>
      </w:r>
      <w:r>
        <w:rPr>
          <w:color w:val="000000"/>
          <w:sz w:val="24"/>
          <w:szCs w:val="24"/>
        </w:rPr>
        <w:t xml:space="preserve">. A navegação entre as telas também precisa ser apresentada. Deve-se utilizar alguma ferramenta para a criação dos </w:t>
      </w:r>
      <w:r>
        <w:rPr>
          <w:i/>
          <w:color w:val="000000"/>
          <w:sz w:val="24"/>
          <w:szCs w:val="24"/>
        </w:rPr>
        <w:t>wireframes</w:t>
      </w:r>
      <w:r>
        <w:rPr>
          <w:color w:val="000000"/>
          <w:sz w:val="24"/>
          <w:szCs w:val="24"/>
        </w:rPr>
        <w:t xml:space="preserve"> (como </w:t>
      </w:r>
      <w:hyperlink r:id="rId2">
        <w:r>
          <w:rPr>
            <w:color w:val="0000FF"/>
            <w:sz w:val="24"/>
            <w:szCs w:val="24"/>
            <w:u w:val="single"/>
          </w:rPr>
          <w:t>Figma</w:t>
        </w:r>
      </w:hyperlink>
      <w:r>
        <w:rPr>
          <w:color w:val="0000FF"/>
          <w:sz w:val="24"/>
          <w:szCs w:val="24"/>
          <w:u w:val="single"/>
        </w:rPr>
        <w:t xml:space="preserve"> ou </w:t>
      </w:r>
      <w:hyperlink r:id="rId3">
        <w:r>
          <w:rPr>
            <w:rStyle w:val="LinkdaInternet"/>
            <w:rFonts w:cs="AppleSystemUIFont" w:ascii="AppleSystemUIFont" w:hAnsi="AppleSystemUIFont"/>
            <w:sz w:val="24"/>
            <w:szCs w:val="24"/>
            <w:lang w:val="en-US" w:eastAsia="en-US"/>
          </w:rPr>
          <w:t>Balsamiq</w:t>
        </w:r>
      </w:hyperlink>
      <w:r>
        <w:rPr>
          <w:color w:val="000000"/>
          <w:sz w:val="24"/>
          <w:szCs w:val="24"/>
        </w:rPr>
        <w:t>, por exemplo).</w:t>
      </w:r>
    </w:p>
    <w:p>
      <w:pPr>
        <w:pStyle w:val="Normal"/>
        <w:keepLines/>
        <w:pBdr/>
        <w:spacing w:lineRule="auto" w:line="360" w:before="80" w:after="80"/>
        <w:jc w:val="both"/>
        <w:rPr>
          <w:color w:val="000000"/>
          <w:sz w:val="24"/>
          <w:szCs w:val="24"/>
        </w:rPr>
      </w:pPr>
      <w:r>
        <w:rPr>
          <w:color w:val="000000"/>
          <w:sz w:val="24"/>
          <w:szCs w:val="24"/>
        </w:rPr>
        <w:t xml:space="preserve">Faça um </w:t>
      </w:r>
      <w:r>
        <w:rPr>
          <w:b/>
          <w:color w:val="000000"/>
          <w:sz w:val="24"/>
          <w:szCs w:val="24"/>
        </w:rPr>
        <w:t>vídeo de apresentação do protótipo navegável</w:t>
      </w:r>
      <w:r>
        <w:rPr>
          <w:color w:val="000000"/>
          <w:sz w:val="24"/>
          <w:szCs w:val="24"/>
        </w:rPr>
        <w:t xml:space="preserve"> desenvolvido e disponibilize-o de forma que os professores envolvidos no processo de avaliação do trabalho possam visualizá-lo. Esse vídeo deve ter duração de, </w:t>
      </w:r>
      <w:r>
        <w:rPr>
          <w:b/>
          <w:color w:val="000000"/>
          <w:sz w:val="24"/>
          <w:szCs w:val="24"/>
        </w:rPr>
        <w:t>no máximo</w:t>
      </w:r>
      <w:r>
        <w:rPr>
          <w:color w:val="000000"/>
          <w:sz w:val="24"/>
          <w:szCs w:val="24"/>
        </w:rPr>
        <w:t>,</w:t>
      </w:r>
      <w:r>
        <w:rPr>
          <w:b/>
          <w:color w:val="000000"/>
          <w:sz w:val="24"/>
          <w:szCs w:val="24"/>
        </w:rPr>
        <w:t xml:space="preserve"> 3 minutos</w:t>
      </w:r>
      <w:r>
        <w:rPr>
          <w:color w:val="000000"/>
          <w:sz w:val="24"/>
          <w:szCs w:val="24"/>
        </w:rPr>
        <w:t xml:space="preserve">. Utilize, preferencialmente, o formato </w:t>
      </w:r>
      <w:r>
        <w:rPr>
          <w:b/>
          <w:color w:val="000000"/>
          <w:sz w:val="24"/>
          <w:szCs w:val="24"/>
        </w:rPr>
        <w:t>MP4</w:t>
      </w:r>
      <w:r>
        <w:rPr>
          <w:color w:val="000000"/>
          <w:sz w:val="24"/>
          <w:szCs w:val="24"/>
        </w:rPr>
        <w:t>.</w:t>
      </w:r>
    </w:p>
    <w:p>
      <w:pPr>
        <w:pStyle w:val="Normal"/>
        <w:keepLines/>
        <w:pBdr/>
        <w:spacing w:lineRule="auto" w:line="360" w:before="80" w:after="80"/>
        <w:jc w:val="both"/>
        <w:rPr>
          <w:color w:val="000000"/>
          <w:sz w:val="24"/>
          <w:szCs w:val="24"/>
        </w:rPr>
      </w:pPr>
      <w:r>
        <w:rPr>
          <w:color w:val="000000"/>
          <w:sz w:val="24"/>
          <w:szCs w:val="24"/>
        </w:rPr>
        <w:t xml:space="preserve">Nesta seção, indique o </w:t>
      </w:r>
      <w:r>
        <w:rPr>
          <w:b/>
          <w:i/>
          <w:color w:val="000000"/>
          <w:sz w:val="24"/>
          <w:szCs w:val="24"/>
        </w:rPr>
        <w:t>link</w:t>
      </w:r>
      <w:r>
        <w:rPr>
          <w:b/>
          <w:color w:val="000000"/>
          <w:sz w:val="24"/>
          <w:szCs w:val="24"/>
        </w:rPr>
        <w:t xml:space="preserve"> desse vídeo e do repositório</w:t>
      </w:r>
      <w:r>
        <w:rPr>
          <w:color w:val="000000"/>
          <w:sz w:val="24"/>
          <w:szCs w:val="24"/>
        </w:rPr>
        <w:t xml:space="preserve"> (como o </w:t>
      </w:r>
      <w:hyperlink r:id="rId4">
        <w:r>
          <w:rPr>
            <w:color w:val="0000FF"/>
            <w:sz w:val="24"/>
            <w:szCs w:val="24"/>
            <w:u w:val="single"/>
          </w:rPr>
          <w:t>GitHub</w:t>
        </w:r>
      </w:hyperlink>
      <w:r>
        <w:rPr>
          <w:color w:val="000000"/>
          <w:sz w:val="24"/>
          <w:szCs w:val="24"/>
        </w:rPr>
        <w:t xml:space="preserve">, </w:t>
      </w:r>
      <w:hyperlink r:id="rId5">
        <w:r>
          <w:rPr>
            <w:color w:val="0000FF"/>
            <w:sz w:val="24"/>
            <w:szCs w:val="24"/>
            <w:u w:val="single"/>
          </w:rPr>
          <w:t>Bitbucket</w:t>
        </w:r>
      </w:hyperlink>
      <w:r>
        <w:rPr>
          <w:color w:val="000000"/>
          <w:sz w:val="24"/>
          <w:szCs w:val="24"/>
        </w:rPr>
        <w:t>, etc) onde seu protótipo navegável está disponível.&gt;</w:t>
      </w:r>
    </w:p>
    <w:p>
      <w:pPr>
        <w:pStyle w:val="Ttulo2"/>
        <w:rPr/>
      </w:pPr>
      <w:bookmarkStart w:id="17" w:name="_Toc493704267"/>
      <w:r>
        <w:rPr/>
        <w:t>Diagrama de Classes de Domínio</w:t>
      </w:r>
      <w:bookmarkEnd w:id="17"/>
    </w:p>
    <w:p>
      <w:pPr>
        <w:pStyle w:val="Normal"/>
        <w:keepLines/>
        <w:pBdr/>
        <w:spacing w:lineRule="auto" w:line="360" w:before="80" w:after="80"/>
        <w:jc w:val="both"/>
        <w:rPr>
          <w:color w:val="000000"/>
          <w:sz w:val="24"/>
          <w:szCs w:val="24"/>
        </w:rPr>
      </w:pPr>
      <w:r>
        <w:rPr>
          <w:color w:val="000000"/>
          <w:sz w:val="24"/>
          <w:szCs w:val="24"/>
        </w:rPr>
        <w:t>&lt; Cole aqui uma imagem legível do diagrama de classes de domínio de todo o sistema.&gt;</w:t>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Ttulo2"/>
        <w:rPr/>
      </w:pPr>
      <w:bookmarkStart w:id="18" w:name="_Toc493704268"/>
      <w:r>
        <w:rPr/>
        <w:t>Arquitetura da Solução</w:t>
      </w:r>
      <w:bookmarkEnd w:id="18"/>
    </w:p>
    <w:p>
      <w:pPr>
        <w:pStyle w:val="Ttulo2"/>
        <w:numPr>
          <w:ilvl w:val="1"/>
          <w:numId w:val="9"/>
        </w:numPr>
        <w:rPr>
          <w:rFonts w:ascii="Times New Roman" w:hAnsi="Times New Roman"/>
        </w:rPr>
      </w:pPr>
      <w:bookmarkStart w:id="19" w:name="_Toc493704269"/>
      <w:bookmarkStart w:id="20" w:name="_Toc79992977"/>
      <w:r>
        <w:rPr>
          <w:rFonts w:ascii="Times New Roman" w:hAnsi="Times New Roman"/>
        </w:rPr>
        <w:t>Padrão Arquitetural</w:t>
      </w:r>
      <w:bookmarkStart w:id="21" w:name="_Hlk79736409"/>
      <w:bookmarkEnd w:id="19"/>
      <w:bookmarkEnd w:id="20"/>
      <w:bookmarkEnd w:id="21"/>
    </w:p>
    <w:p>
      <w:pPr>
        <w:pStyle w:val="Normal"/>
        <w:keepLines/>
        <w:pBdr/>
        <w:spacing w:lineRule="auto" w:line="360" w:before="80" w:after="80"/>
        <w:jc w:val="both"/>
        <w:rPr>
          <w:sz w:val="24"/>
          <w:szCs w:val="24"/>
        </w:rPr>
      </w:pPr>
      <w:r>
        <w:rPr>
          <w:color w:val="000000"/>
          <w:sz w:val="24"/>
          <w:szCs w:val="24"/>
        </w:rPr>
        <w:t xml:space="preserve">&lt; Nesta seção, você deve indicar o </w:t>
      </w:r>
      <w:r>
        <w:rPr>
          <w:b/>
          <w:color w:val="000000"/>
          <w:sz w:val="24"/>
          <w:szCs w:val="24"/>
        </w:rPr>
        <w:t>padrão arquitetural</w:t>
      </w:r>
      <w:r>
        <w:rPr>
          <w:color w:val="000000"/>
          <w:sz w:val="24"/>
          <w:szCs w:val="24"/>
        </w:rPr>
        <w:t xml:space="preserve"> escolhido para o desenvolvimento da aplicação (por exemplo, MVC, MVVM, etc).</w:t>
      </w:r>
      <w:r>
        <w:rPr>
          <w:sz w:val="24"/>
          <w:szCs w:val="24"/>
        </w:rPr>
        <w:t xml:space="preserve"> Liste todas as  </w:t>
      </w:r>
      <w:r>
        <w:rPr>
          <w:b/>
          <w:sz w:val="24"/>
          <w:szCs w:val="24"/>
        </w:rPr>
        <w:t>tecnologias</w:t>
      </w:r>
      <w:r>
        <w:rPr>
          <w:sz w:val="24"/>
          <w:szCs w:val="24"/>
        </w:rPr>
        <w:t xml:space="preserve"> que serão utilizadas em sua implementação da solução proposta.&gt;</w:t>
      </w:r>
    </w:p>
    <w:p>
      <w:pPr>
        <w:pStyle w:val="Ttulo2"/>
        <w:numPr>
          <w:ilvl w:val="1"/>
          <w:numId w:val="9"/>
        </w:numPr>
        <w:rPr>
          <w:rFonts w:ascii="Times New Roman" w:hAnsi="Times New Roman"/>
        </w:rPr>
      </w:pPr>
      <w:bookmarkStart w:id="22" w:name="_Toc493704270"/>
      <w:bookmarkStart w:id="23" w:name="_Toc79992978"/>
      <w:r>
        <w:rPr>
          <w:rFonts w:ascii="Times New Roman" w:hAnsi="Times New Roman"/>
        </w:rPr>
        <w:t>C4 model</w:t>
      </w:r>
      <w:bookmarkEnd w:id="23"/>
      <w:r>
        <w:rPr>
          <w:rFonts w:ascii="Times New Roman" w:hAnsi="Times New Roman"/>
        </w:rPr>
        <w:t xml:space="preserve"> - Diagrama de Contexto</w:t>
      </w:r>
      <w:bookmarkEnd w:id="22"/>
    </w:p>
    <w:p>
      <w:pPr>
        <w:pStyle w:val="ExplicaodePreenchimento"/>
        <w:spacing w:lineRule="auto" w:line="360"/>
        <w:rPr>
          <w:rFonts w:ascii="Times New Roman" w:hAnsi="Times New Roman" w:eastAsia="Times New Roman"/>
          <w:i w:val="false"/>
          <w:i w:val="false"/>
          <w:color w:val="auto"/>
          <w:sz w:val="24"/>
          <w:szCs w:val="24"/>
        </w:rPr>
      </w:pPr>
      <w:r>
        <w:rPr>
          <w:i w:val="false"/>
          <w:color w:val="000000"/>
          <w:sz w:val="24"/>
          <w:szCs w:val="24"/>
        </w:rPr>
        <w:t xml:space="preserve">&lt; </w:t>
      </w:r>
      <w:r>
        <w:rPr>
          <w:rFonts w:eastAsia="Times New Roman" w:ascii="Times New Roman" w:hAnsi="Times New Roman"/>
          <w:i w:val="false"/>
          <w:color w:val="auto"/>
          <w:sz w:val="24"/>
          <w:szCs w:val="24"/>
        </w:rPr>
        <w:t xml:space="preserve">Para esta modelagem arquitetural, optou-se por utilizar o modelo C4 para a documentação da arquitetura do </w:t>
      </w:r>
      <w:r>
        <w:rPr>
          <w:rFonts w:eastAsia="Times New Roman" w:ascii="Times New Roman" w:hAnsi="Times New Roman"/>
          <w:color w:val="auto"/>
          <w:sz w:val="24"/>
          <w:szCs w:val="24"/>
        </w:rPr>
        <w:t>software</w:t>
      </w:r>
      <w:r>
        <w:rPr>
          <w:rFonts w:eastAsia="Times New Roman" w:ascii="Times New Roman" w:hAnsi="Times New Roman"/>
          <w:i w:val="false"/>
          <w:color w:val="auto"/>
          <w:sz w:val="24"/>
          <w:szCs w:val="24"/>
        </w:rPr>
        <w:t xml:space="preserve">. Mais informações a respeito podem ser encontradas aqui: </w:t>
      </w:r>
      <w:hyperlink r:id="rId6">
        <w:r>
          <w:rPr>
            <w:rStyle w:val="LinkdaInternet"/>
            <w:rFonts w:eastAsia="Times New Roman" w:ascii="Times New Roman" w:hAnsi="Times New Roman"/>
            <w:i w:val="false"/>
            <w:sz w:val="24"/>
            <w:szCs w:val="24"/>
          </w:rPr>
          <w:t>https://c4model.com/</w:t>
        </w:r>
      </w:hyperlink>
      <w:r>
        <w:rPr>
          <w:rFonts w:eastAsia="Times New Roman" w:ascii="Times New Roman" w:hAnsi="Times New Roman"/>
          <w:i w:val="false"/>
          <w:color w:val="auto"/>
          <w:sz w:val="24"/>
          <w:szCs w:val="24"/>
        </w:rPr>
        <w:t xml:space="preserve"> e aqui: </w:t>
      </w:r>
      <w:hyperlink r:id="rId7">
        <w:r>
          <w:rPr>
            <w:rStyle w:val="LinkdaInternet"/>
            <w:rFonts w:eastAsia="Times New Roman" w:ascii="Times New Roman" w:hAnsi="Times New Roman"/>
            <w:i w:val="false"/>
            <w:sz w:val="24"/>
            <w:szCs w:val="24"/>
          </w:rPr>
          <w:t>https://www.infoq.com/br/articles/C4-architecture-model/</w:t>
        </w:r>
      </w:hyperlink>
      <w:r>
        <w:rPr>
          <w:rFonts w:eastAsia="Times New Roman" w:ascii="Times New Roman" w:hAnsi="Times New Roman"/>
          <w:i w:val="false"/>
          <w:color w:val="auto"/>
          <w:sz w:val="24"/>
          <w:szCs w:val="24"/>
        </w:rPr>
        <w:t xml:space="preserve">. </w:t>
      </w:r>
    </w:p>
    <w:p>
      <w:pPr>
        <w:pStyle w:val="ExplicaodePreenchimento"/>
        <w:spacing w:lineRule="auto" w:line="360"/>
        <w:rPr>
          <w:rFonts w:ascii="Times New Roman" w:hAnsi="Times New Roman" w:eastAsia="Times New Roman"/>
          <w:i w:val="false"/>
          <w:i w:val="false"/>
          <w:color w:val="auto"/>
          <w:sz w:val="24"/>
          <w:szCs w:val="24"/>
        </w:rPr>
      </w:pPr>
      <w:r>
        <w:rPr>
          <w:rFonts w:eastAsia="Times New Roman" w:ascii="Times New Roman" w:hAnsi="Times New Roman"/>
          <w:i w:val="false"/>
          <w:color w:val="auto"/>
          <w:sz w:val="24"/>
          <w:szCs w:val="24"/>
        </w:rPr>
        <w:t xml:space="preserve">Apresente, nesta seção, um </w:t>
      </w:r>
      <w:r>
        <w:rPr>
          <w:rFonts w:eastAsia="Times New Roman" w:ascii="Times New Roman" w:hAnsi="Times New Roman"/>
          <w:b/>
          <w:i w:val="false"/>
          <w:color w:val="auto"/>
          <w:sz w:val="24"/>
          <w:szCs w:val="24"/>
        </w:rPr>
        <w:t>Diagrama de Contexto</w:t>
      </w:r>
      <w:r>
        <w:rPr>
          <w:color w:val="000000"/>
          <w:sz w:val="24"/>
          <w:szCs w:val="24"/>
        </w:rPr>
        <w:t xml:space="preserve"> </w:t>
      </w:r>
      <w:r>
        <w:rPr>
          <w:rFonts w:eastAsia="Times New Roman" w:ascii="Times New Roman" w:hAnsi="Times New Roman"/>
          <w:i w:val="false"/>
          <w:color w:val="auto"/>
          <w:sz w:val="24"/>
          <w:szCs w:val="24"/>
        </w:rPr>
        <w:t xml:space="preserve">que mostre a visão geral da solução proposta e, em seguida, explique-o brevemente, de forma textual. Esse diagrama não precisa seguir os padrões da UML, deve ser completo e tão simples quanto possível, apresentando a </w:t>
      </w:r>
      <w:r>
        <w:rPr>
          <w:rFonts w:eastAsia="Times New Roman" w:ascii="Times New Roman" w:hAnsi="Times New Roman"/>
          <w:b/>
          <w:i w:val="false"/>
          <w:color w:val="auto"/>
          <w:sz w:val="24"/>
          <w:szCs w:val="24"/>
        </w:rPr>
        <w:t>macro arquitetura</w:t>
      </w:r>
      <w:r>
        <w:rPr>
          <w:rFonts w:eastAsia="Times New Roman" w:ascii="Times New Roman" w:hAnsi="Times New Roman"/>
          <w:i w:val="false"/>
          <w:color w:val="auto"/>
          <w:sz w:val="24"/>
          <w:szCs w:val="24"/>
        </w:rPr>
        <w:t xml:space="preserve"> da solução, como no exemplo abaixo:</w:t>
      </w:r>
    </w:p>
    <w:p>
      <w:pPr>
        <w:pStyle w:val="Normal"/>
        <w:suppressAutoHyphens w:val="true"/>
        <w:spacing w:lineRule="auto" w:line="360"/>
        <w:jc w:val="center"/>
        <w:rPr/>
      </w:pPr>
      <w:r>
        <w:rPr/>
        <w:drawing>
          <wp:inline distT="0" distB="0" distL="0" distR="0">
            <wp:extent cx="5280025" cy="3733800"/>
            <wp:effectExtent l="0" t="0" r="0" b="0"/>
            <wp:docPr id="1"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https://res.infoq.com/articles/C4-architecture-model/en/resources/1c4-4-copy-1529935843163.jpeg"/>
                    <pic:cNvPicPr>
                      <a:picLocks noChangeAspect="1" noChangeArrowheads="1"/>
                    </pic:cNvPicPr>
                  </pic:nvPicPr>
                  <pic:blipFill>
                    <a:blip r:embed="rId8"/>
                    <a:stretch>
                      <a:fillRect/>
                    </a:stretch>
                  </pic:blipFill>
                  <pic:spPr bwMode="auto">
                    <a:xfrm>
                      <a:off x="0" y="0"/>
                      <a:ext cx="5280025" cy="3733800"/>
                    </a:xfrm>
                    <a:prstGeom prst="rect">
                      <a:avLst/>
                    </a:prstGeom>
                  </pic:spPr>
                </pic:pic>
              </a:graphicData>
            </a:graphic>
          </wp:inline>
        </w:drawing>
      </w:r>
    </w:p>
    <w:p>
      <w:pPr>
        <w:pStyle w:val="Caption"/>
        <w:rPr>
          <w:b/>
          <w:b/>
          <w:sz w:val="20"/>
        </w:rPr>
      </w:pPr>
      <w:r>
        <w:rPr>
          <w:b/>
          <w:sz w:val="20"/>
        </w:rPr>
        <w:t xml:space="preserve">Figura </w:t>
      </w:r>
      <w:r>
        <w:rPr>
          <w:b/>
          <w:sz w:val="20"/>
        </w:rPr>
        <w:fldChar w:fldCharType="begin"/>
      </w:r>
      <w:r>
        <w:rPr>
          <w:sz w:val="20"/>
          <w:b/>
        </w:rPr>
        <w:instrText> SEQ Figura \* ARABIC </w:instrText>
      </w:r>
      <w:r>
        <w:rPr>
          <w:sz w:val="20"/>
          <w:b/>
        </w:rPr>
        <w:fldChar w:fldCharType="separate"/>
      </w:r>
      <w:r>
        <w:rPr>
          <w:sz w:val="20"/>
          <w:b/>
        </w:rPr>
        <w:t>1</w:t>
      </w:r>
      <w:r>
        <w:rPr>
          <w:sz w:val="20"/>
          <w:b/>
        </w:rPr>
        <w:fldChar w:fldCharType="end"/>
      </w:r>
      <w:r>
        <w:rPr>
          <w:b/>
          <w:sz w:val="20"/>
        </w:rPr>
        <w:t xml:space="preserve"> - Visão Geral da Solução. Fonte: </w:t>
      </w:r>
      <w:hyperlink r:id="rId9">
        <w:r>
          <w:rPr>
            <w:rStyle w:val="LinkdaInternet"/>
            <w:i w:val="false"/>
            <w:sz w:val="20"/>
          </w:rPr>
          <w:t>https://www.infoq.com/br/articles/C4-architecture-model/</w:t>
        </w:r>
      </w:hyperlink>
    </w:p>
    <w:p>
      <w:pPr>
        <w:pStyle w:val="Normal"/>
        <w:suppressAutoHyphens w:val="true"/>
        <w:jc w:val="both"/>
        <w:rPr>
          <w:b/>
          <w:b/>
          <w:i/>
          <w:i/>
        </w:rPr>
      </w:pPr>
      <w:r>
        <w:rPr>
          <w:b/>
          <w:i/>
        </w:rPr>
        <w:t>Observação: Essa figura deve ser substituída por outra elaborada por você, que seja adequada ao seu projeto. Lembre-se que cada arquitetura é única.</w:t>
      </w:r>
    </w:p>
    <w:p>
      <w:pPr>
        <w:pStyle w:val="Normal"/>
        <w:suppressAutoHyphens w:val="true"/>
        <w:spacing w:lineRule="auto" w:line="360"/>
        <w:jc w:val="both"/>
        <w:rPr>
          <w:i/>
          <w:i/>
          <w:color w:val="ED7D31"/>
        </w:rPr>
      </w:pPr>
      <w:r>
        <w:rPr>
          <w:i/>
          <w:color w:val="ED7D31"/>
        </w:rPr>
      </w:r>
    </w:p>
    <w:p>
      <w:pPr>
        <w:pStyle w:val="Normal"/>
        <w:suppressAutoHyphens w:val="true"/>
        <w:spacing w:lineRule="auto" w:line="360"/>
        <w:jc w:val="both"/>
        <w:rPr>
          <w:sz w:val="24"/>
          <w:szCs w:val="24"/>
        </w:rPr>
      </w:pPr>
      <w:r>
        <w:rPr>
          <w:sz w:val="24"/>
          <w:szCs w:val="24"/>
        </w:rPr>
        <w:t>A Figura 1 mostra o diagrama de contexto da solução proposta, com todos os seus principais módulos e interfaces...</w:t>
      </w:r>
    </w:p>
    <w:p>
      <w:pPr>
        <w:pStyle w:val="Normal"/>
        <w:suppressAutoHyphens w:val="true"/>
        <w:spacing w:lineRule="auto" w:line="360"/>
        <w:jc w:val="both"/>
        <w:rPr>
          <w:color w:val="000000"/>
          <w:sz w:val="24"/>
          <w:szCs w:val="24"/>
        </w:rPr>
      </w:pPr>
      <w:r>
        <w:rPr>
          <w:color w:val="000000"/>
          <w:sz w:val="24"/>
          <w:szCs w:val="24"/>
        </w:rPr>
        <w:t xml:space="preserve">Apresente imagens legíveis do C4 </w:t>
      </w:r>
      <w:r>
        <w:rPr>
          <w:i/>
          <w:color w:val="000000"/>
          <w:sz w:val="24"/>
          <w:szCs w:val="24"/>
        </w:rPr>
        <w:t>model</w:t>
      </w:r>
      <w:r>
        <w:rPr>
          <w:color w:val="000000"/>
          <w:sz w:val="24"/>
          <w:szCs w:val="24"/>
        </w:rPr>
        <w:t xml:space="preserve"> – Diagrama de Contexto da aplicação.</w:t>
      </w:r>
      <w:r>
        <w:rPr>
          <w:sz w:val="24"/>
          <w:szCs w:val="24"/>
        </w:rPr>
        <w:t xml:space="preserve"> &gt;</w:t>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Ttulo2"/>
        <w:rPr/>
      </w:pPr>
      <w:bookmarkStart w:id="24" w:name="_Toc493704271"/>
      <w:bookmarkStart w:id="25" w:name="_Toc79992979"/>
      <w:r>
        <w:rPr/>
        <w:t>Frameworks de Trabalho</w:t>
      </w:r>
      <w:bookmarkEnd w:id="24"/>
      <w:bookmarkEnd w:id="25"/>
    </w:p>
    <w:p>
      <w:pPr>
        <w:pStyle w:val="Normal"/>
        <w:keepLines/>
        <w:pBdr/>
        <w:spacing w:lineRule="auto" w:line="360" w:before="80" w:after="80"/>
        <w:jc w:val="both"/>
        <w:rPr>
          <w:i/>
          <w:i/>
          <w:color w:val="000000"/>
          <w:sz w:val="24"/>
          <w:szCs w:val="24"/>
        </w:rPr>
      </w:pPr>
      <w:r>
        <w:rPr>
          <w:color w:val="000000"/>
          <w:sz w:val="24"/>
          <w:szCs w:val="24"/>
        </w:rPr>
        <w:t xml:space="preserve">&lt; Nesta seção, você deve apresentar os </w:t>
      </w:r>
      <w:r>
        <w:rPr>
          <w:b/>
          <w:i/>
          <w:color w:val="000000"/>
          <w:sz w:val="24"/>
          <w:szCs w:val="24"/>
        </w:rPr>
        <w:t>frameworks</w:t>
      </w:r>
      <w:r>
        <w:rPr>
          <w:b/>
          <w:color w:val="000000"/>
          <w:sz w:val="24"/>
          <w:szCs w:val="24"/>
        </w:rPr>
        <w:t xml:space="preserve"> empregados</w:t>
      </w:r>
      <w:r>
        <w:rPr>
          <w:color w:val="000000"/>
          <w:sz w:val="24"/>
          <w:szCs w:val="24"/>
        </w:rPr>
        <w:t xml:space="preserve"> no projeto para </w:t>
      </w:r>
      <w:r>
        <w:rPr>
          <w:b/>
          <w:i/>
          <w:color w:val="000000"/>
          <w:sz w:val="24"/>
          <w:szCs w:val="24"/>
        </w:rPr>
        <w:t>front end</w:t>
      </w:r>
      <w:r>
        <w:rPr>
          <w:b/>
          <w:color w:val="000000"/>
          <w:sz w:val="24"/>
          <w:szCs w:val="24"/>
        </w:rPr>
        <w:t>,</w:t>
      </w:r>
      <w:r>
        <w:rPr>
          <w:b/>
          <w:i/>
          <w:color w:val="000000"/>
          <w:sz w:val="24"/>
          <w:szCs w:val="24"/>
        </w:rPr>
        <w:t xml:space="preserve"> back end</w:t>
      </w:r>
      <w:r>
        <w:rPr>
          <w:b/>
          <w:color w:val="000000"/>
          <w:sz w:val="24"/>
          <w:szCs w:val="24"/>
        </w:rPr>
        <w:t xml:space="preserve"> e persistência</w:t>
      </w:r>
      <w:r>
        <w:rPr>
          <w:color w:val="000000"/>
          <w:sz w:val="24"/>
          <w:szCs w:val="24"/>
        </w:rPr>
        <w:t>.&gt;</w:t>
      </w:r>
    </w:p>
    <w:p>
      <w:pPr>
        <w:pStyle w:val="Ttulo2"/>
        <w:rPr/>
      </w:pPr>
      <w:bookmarkStart w:id="26" w:name="_Toc493704272"/>
      <w:r>
        <w:rPr/>
        <w:t>Estrutura Base do Front End</w:t>
      </w:r>
      <w:bookmarkEnd w:id="26"/>
    </w:p>
    <w:p>
      <w:pPr>
        <w:pStyle w:val="Normal"/>
        <w:keepLines/>
        <w:pBdr/>
        <w:spacing w:lineRule="auto" w:line="360" w:before="80" w:after="80"/>
        <w:jc w:val="both"/>
        <w:rPr>
          <w:sz w:val="24"/>
          <w:szCs w:val="24"/>
        </w:rPr>
      </w:pPr>
      <w:r>
        <w:rPr>
          <w:color w:val="000000"/>
          <w:sz w:val="24"/>
          <w:szCs w:val="24"/>
        </w:rPr>
        <w:t xml:space="preserve">&lt; Nesta seção, você deve apresentar imagens legíveis do </w:t>
      </w:r>
      <w:r>
        <w:rPr>
          <w:b/>
          <w:i/>
          <w:color w:val="000000"/>
          <w:sz w:val="24"/>
          <w:szCs w:val="24"/>
        </w:rPr>
        <w:t>layout</w:t>
      </w:r>
      <w:r>
        <w:rPr>
          <w:b/>
          <w:color w:val="000000"/>
          <w:sz w:val="24"/>
          <w:szCs w:val="24"/>
        </w:rPr>
        <w:t xml:space="preserve"> mestre</w:t>
      </w:r>
      <w:r>
        <w:rPr>
          <w:color w:val="000000"/>
          <w:sz w:val="24"/>
          <w:szCs w:val="24"/>
        </w:rPr>
        <w:t xml:space="preserve"> e do </w:t>
      </w:r>
      <w:r>
        <w:rPr>
          <w:b/>
          <w:i/>
          <w:color w:val="000000"/>
          <w:sz w:val="24"/>
          <w:szCs w:val="24"/>
        </w:rPr>
        <w:t>menu</w:t>
      </w:r>
      <w:r>
        <w:rPr>
          <w:b/>
          <w:color w:val="000000"/>
          <w:sz w:val="24"/>
          <w:szCs w:val="24"/>
        </w:rPr>
        <w:t xml:space="preserve"> de opções do sistema</w:t>
      </w:r>
      <w:r>
        <w:rPr>
          <w:color w:val="000000"/>
          <w:sz w:val="24"/>
          <w:szCs w:val="24"/>
        </w:rPr>
        <w:t>.</w:t>
      </w:r>
      <w:r>
        <w:rPr>
          <w:sz w:val="24"/>
          <w:szCs w:val="24"/>
        </w:rPr>
        <w:t>&gt;</w:t>
      </w:r>
    </w:p>
    <w:p>
      <w:pPr>
        <w:pStyle w:val="Ttulo2"/>
        <w:rPr/>
      </w:pPr>
      <w:bookmarkStart w:id="27" w:name="_Toc493704273"/>
      <w:r>
        <w:rPr/>
        <w:t>Modelo Relacional ou Projeto de Banco de Dados NoSQL</w:t>
      </w:r>
      <w:bookmarkEnd w:id="27"/>
    </w:p>
    <w:p>
      <w:pPr>
        <w:pStyle w:val="Normal"/>
        <w:keepLines/>
        <w:pBdr/>
        <w:spacing w:lineRule="auto" w:line="360" w:before="80" w:after="80"/>
        <w:jc w:val="both"/>
        <w:rPr>
          <w:color w:val="000000"/>
          <w:sz w:val="24"/>
          <w:szCs w:val="24"/>
        </w:rPr>
      </w:pPr>
      <w:r>
        <w:rPr>
          <w:color w:val="000000"/>
          <w:sz w:val="24"/>
          <w:szCs w:val="24"/>
        </w:rPr>
        <w:t>&lt; Cole aqui uma imagem legível do modelo relacional ou do projeto de banco de dados NoSQL de todo o sistema.&gt;</w:t>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Normal"/>
        <w:keepLines/>
        <w:pBdr>
          <w:top w:val="single" w:sz="4" w:space="1" w:color="000000"/>
          <w:left w:val="single" w:sz="4" w:space="4" w:color="000000"/>
          <w:bottom w:val="single" w:sz="4" w:space="1" w:color="000000"/>
          <w:right w:val="single" w:sz="4" w:space="4" w:color="000000"/>
        </w:pBdr>
        <w:spacing w:before="80" w:after="80"/>
        <w:jc w:val="both"/>
        <w:rPr>
          <w:color w:val="000000"/>
          <w:sz w:val="24"/>
          <w:szCs w:val="24"/>
        </w:rPr>
      </w:pPr>
      <w:r>
        <w:rPr>
          <w:color w:val="000000"/>
          <w:sz w:val="24"/>
          <w:szCs w:val="24"/>
        </w:rPr>
      </w:r>
    </w:p>
    <w:p>
      <w:pPr>
        <w:pStyle w:val="Ttulo2"/>
        <w:rPr/>
      </w:pPr>
      <w:bookmarkStart w:id="28" w:name="_Toc493704274"/>
      <w:r>
        <w:rPr/>
        <w:t>Plano de Testes</w:t>
      </w:r>
      <w:bookmarkEnd w:id="28"/>
    </w:p>
    <w:tbl>
      <w:tblPr>
        <w:tblStyle w:val="a2"/>
        <w:tblW w:w="843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62"/>
        <w:gridCol w:w="1427"/>
        <w:gridCol w:w="1975"/>
        <w:gridCol w:w="1842"/>
        <w:gridCol w:w="2128"/>
      </w:tblGrid>
      <w:tr>
        <w:trPr>
          <w:trHeight w:val="134" w:hRule="atLeast"/>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Número</w:t>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Caso de uso</w:t>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Objetivo do caso de teste</w:t>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Entradas</w:t>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Resultados esperados</w:t>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5"/>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975"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84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12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bl>
    <w:p>
      <w:pPr>
        <w:pStyle w:val="Ttulo2"/>
        <w:rPr/>
      </w:pPr>
      <w:bookmarkStart w:id="29" w:name="_Toc493704275"/>
      <w:r>
        <w:rPr/>
        <w:t>Relatório de Execução de Testes de Software</w:t>
      </w:r>
      <w:bookmarkEnd w:id="29"/>
    </w:p>
    <w:tbl>
      <w:tblPr>
        <w:tblStyle w:val="a2"/>
        <w:tblW w:w="843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62"/>
        <w:gridCol w:w="1427"/>
        <w:gridCol w:w="2259"/>
        <w:gridCol w:w="2268"/>
        <w:gridCol w:w="1418"/>
      </w:tblGrid>
      <w:tr>
        <w:trPr>
          <w:trHeight w:val="134" w:hRule="atLeast"/>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Número</w:t>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Caso de teste</w:t>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Saída esperada</w:t>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Resultados encontrados</w:t>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b/>
                <w:b/>
                <w:color w:val="000000"/>
                <w:sz w:val="24"/>
                <w:szCs w:val="24"/>
              </w:rPr>
            </w:pPr>
            <w:r>
              <w:rPr>
                <w:b/>
                <w:color w:val="000000"/>
                <w:sz w:val="24"/>
                <w:szCs w:val="24"/>
              </w:rPr>
              <w:t>Aprovado?</w:t>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r>
        <w:trPr/>
        <w:tc>
          <w:tcPr>
            <w:tcW w:w="1062"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numPr>
                <w:ilvl w:val="0"/>
                <w:numId w:val="6"/>
              </w:numPr>
              <w:pBdr/>
              <w:spacing w:before="40" w:after="40"/>
              <w:jc w:val="both"/>
              <w:rPr/>
            </w:pPr>
            <w:r>
              <w:rPr/>
            </w:r>
          </w:p>
        </w:tc>
        <w:tc>
          <w:tcPr>
            <w:tcW w:w="1427"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59"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226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c>
          <w:tcPr>
            <w:tcW w:w="1418" w:type="dxa"/>
            <w:tcBorders>
              <w:top w:val="single" w:sz="6" w:space="0" w:color="000000"/>
              <w:left w:val="single" w:sz="6" w:space="0" w:color="000000"/>
              <w:bottom w:val="single" w:sz="6" w:space="0" w:color="000000"/>
              <w:right w:val="single" w:sz="6" w:space="0" w:color="000000"/>
            </w:tcBorders>
          </w:tcPr>
          <w:p>
            <w:pPr>
              <w:pStyle w:val="Normal"/>
              <w:keepNext w:val="true"/>
              <w:keepLines/>
              <w:widowControl w:val="false"/>
              <w:pBdr/>
              <w:spacing w:before="40" w:after="40"/>
              <w:jc w:val="both"/>
              <w:rPr>
                <w:color w:val="000000"/>
                <w:sz w:val="24"/>
                <w:szCs w:val="24"/>
              </w:rPr>
            </w:pPr>
            <w:r>
              <w:rPr>
                <w:color w:val="000000"/>
                <w:sz w:val="24"/>
                <w:szCs w:val="24"/>
              </w:rPr>
            </w:r>
          </w:p>
        </w:tc>
      </w:tr>
    </w:tbl>
    <w:p>
      <w:pPr>
        <w:pStyle w:val="Ttulo2"/>
        <w:rPr/>
      </w:pPr>
      <w:bookmarkStart w:id="30" w:name="_Toc493704276"/>
      <w:r>
        <w:rPr/>
        <w:t>Apropriação de Horas no Projeto</w:t>
      </w:r>
      <w:bookmarkEnd w:id="30"/>
    </w:p>
    <w:tbl>
      <w:tblPr>
        <w:tblW w:w="8379"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1826"/>
        <w:gridCol w:w="4000"/>
        <w:gridCol w:w="2553"/>
      </w:tblGrid>
      <w:tr>
        <w:trPr>
          <w:trHeight w:val="300" w:hRule="atLeast"/>
        </w:trPr>
        <w:tc>
          <w:tcPr>
            <w:tcW w:w="837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b/>
                <w:b/>
                <w:bCs/>
                <w:color w:val="000000"/>
                <w:sz w:val="24"/>
                <w:szCs w:val="24"/>
              </w:rPr>
            </w:pPr>
            <w:r>
              <w:rPr>
                <w:rFonts w:ascii="Calibri" w:hAnsi="Calibri"/>
                <w:b/>
                <w:bCs/>
                <w:color w:val="000000"/>
                <w:sz w:val="24"/>
                <w:szCs w:val="24"/>
              </w:rPr>
              <w:t>Histórico de apropriação de horas</w:t>
            </w:r>
          </w:p>
        </w:tc>
      </w:tr>
      <w:tr>
        <w:trPr>
          <w:trHeight w:val="300" w:hRule="atLeast"/>
        </w:trPr>
        <w:tc>
          <w:tcPr>
            <w:tcW w:w="1826"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4"/>
                <w:szCs w:val="24"/>
              </w:rPr>
            </w:pPr>
            <w:r>
              <w:rPr>
                <w:rFonts w:ascii="Calibri" w:hAnsi="Calibri"/>
                <w:b/>
                <w:bCs/>
                <w:color w:val="000000"/>
                <w:sz w:val="24"/>
                <w:szCs w:val="24"/>
              </w:rPr>
              <w:t>Data do registro</w:t>
            </w:r>
            <w:bookmarkStart w:id="31" w:name="_GoBack"/>
            <w:bookmarkEnd w:id="31"/>
          </w:p>
        </w:tc>
        <w:tc>
          <w:tcPr>
            <w:tcW w:w="4000"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4"/>
                <w:szCs w:val="24"/>
              </w:rPr>
            </w:pPr>
            <w:r>
              <w:rPr>
                <w:rFonts w:ascii="Calibri" w:hAnsi="Calibri"/>
                <w:b/>
                <w:bCs/>
                <w:color w:val="000000"/>
                <w:sz w:val="24"/>
                <w:szCs w:val="24"/>
              </w:rPr>
              <w:t>Atividade</w:t>
            </w:r>
          </w:p>
        </w:tc>
        <w:tc>
          <w:tcPr>
            <w:tcW w:w="2553" w:type="dxa"/>
            <w:tcBorders>
              <w:bottom w:val="single" w:sz="4" w:space="0" w:color="000000"/>
              <w:right w:val="single" w:sz="4" w:space="0" w:color="000000"/>
            </w:tcBorders>
            <w:shd w:color="auto" w:fill="auto" w:val="clear"/>
            <w:vAlign w:val="bottom"/>
          </w:tcPr>
          <w:p>
            <w:pPr>
              <w:pStyle w:val="Normal"/>
              <w:widowControl w:val="false"/>
              <w:rPr>
                <w:rFonts w:ascii="Calibri" w:hAnsi="Calibri"/>
                <w:b/>
                <w:b/>
                <w:bCs/>
                <w:color w:val="000000"/>
                <w:sz w:val="24"/>
                <w:szCs w:val="24"/>
              </w:rPr>
            </w:pPr>
            <w:r>
              <w:rPr>
                <w:rFonts w:ascii="Calibri" w:hAnsi="Calibri"/>
                <w:b/>
                <w:bCs/>
                <w:color w:val="000000"/>
                <w:sz w:val="24"/>
                <w:szCs w:val="24"/>
              </w:rPr>
              <w:t>Quantidade de horas</w:t>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r>
        <w:trPr>
          <w:trHeight w:val="300" w:hRule="atLeast"/>
        </w:trPr>
        <w:tc>
          <w:tcPr>
            <w:tcW w:w="1826"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4000" w:type="dxa"/>
            <w:tcBorders>
              <w:top w:val="single" w:sz="4" w:space="0" w:color="000000"/>
              <w:left w:val="single" w:sz="4" w:space="0" w:color="000000"/>
              <w:bottom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4"/>
                <w:szCs w:val="24"/>
              </w:rPr>
            </w:pPr>
            <w:r>
              <w:rPr>
                <w:rFonts w:ascii="Calibri" w:hAnsi="Calibri"/>
                <w:color w:val="000000"/>
                <w:sz w:val="24"/>
                <w:szCs w:val="24"/>
              </w:rPr>
            </w:r>
          </w:p>
        </w:tc>
      </w:tr>
    </w:tbl>
    <w:p>
      <w:pPr>
        <w:pStyle w:val="Ttulo2"/>
        <w:rPr/>
      </w:pPr>
      <w:bookmarkStart w:id="32" w:name="_Toc493704277"/>
      <w:r>
        <w:rPr/>
        <w:t>Código da Aplicação</w:t>
      </w:r>
      <w:bookmarkEnd w:id="32"/>
    </w:p>
    <w:p>
      <w:pPr>
        <w:pStyle w:val="Normal"/>
        <w:keepLines/>
        <w:pBdr/>
        <w:spacing w:lineRule="auto" w:line="360" w:before="80" w:after="80"/>
        <w:jc w:val="both"/>
        <w:rPr>
          <w:color w:val="000000"/>
          <w:sz w:val="24"/>
          <w:szCs w:val="24"/>
        </w:rPr>
      </w:pPr>
      <w:r>
        <w:rPr>
          <w:color w:val="000000"/>
          <w:sz w:val="24"/>
          <w:szCs w:val="24"/>
        </w:rPr>
        <w:t xml:space="preserve">&lt; Informe aqui o </w:t>
      </w:r>
      <w:r>
        <w:rPr>
          <w:b/>
          <w:i/>
          <w:color w:val="000000"/>
          <w:sz w:val="24"/>
          <w:szCs w:val="24"/>
        </w:rPr>
        <w:t>link</w:t>
      </w:r>
      <w:r>
        <w:rPr>
          <w:color w:val="000000"/>
          <w:sz w:val="24"/>
          <w:szCs w:val="24"/>
        </w:rPr>
        <w:t xml:space="preserve"> para seu </w:t>
      </w:r>
      <w:r>
        <w:rPr>
          <w:b/>
          <w:color w:val="000000"/>
          <w:sz w:val="24"/>
          <w:szCs w:val="24"/>
        </w:rPr>
        <w:t>repositório público de código</w:t>
      </w:r>
      <w:r>
        <w:rPr>
          <w:color w:val="000000"/>
          <w:sz w:val="24"/>
          <w:szCs w:val="24"/>
        </w:rPr>
        <w:t>.</w:t>
      </w:r>
    </w:p>
    <w:p>
      <w:pPr>
        <w:pStyle w:val="Normal"/>
        <w:keepLines/>
        <w:pBdr/>
        <w:spacing w:lineRule="auto" w:line="360" w:before="80" w:after="80"/>
        <w:jc w:val="both"/>
        <w:rPr>
          <w:color w:val="000000"/>
          <w:sz w:val="24"/>
          <w:szCs w:val="24"/>
        </w:rPr>
      </w:pPr>
      <w:r>
        <w:rPr>
          <w:color w:val="000000"/>
          <w:sz w:val="24"/>
          <w:szCs w:val="24"/>
        </w:rPr>
        <w:t xml:space="preserve">Informe também o </w:t>
      </w:r>
      <w:r>
        <w:rPr>
          <w:b/>
          <w:color w:val="000000"/>
          <w:sz w:val="24"/>
          <w:szCs w:val="24"/>
        </w:rPr>
        <w:t xml:space="preserve">endereço do </w:t>
      </w:r>
      <w:r>
        <w:rPr>
          <w:b/>
          <w:i/>
          <w:color w:val="000000"/>
          <w:sz w:val="24"/>
          <w:szCs w:val="24"/>
        </w:rPr>
        <w:t>site</w:t>
      </w:r>
      <w:r>
        <w:rPr>
          <w:b/>
          <w:color w:val="000000"/>
          <w:sz w:val="24"/>
          <w:szCs w:val="24"/>
        </w:rPr>
        <w:t xml:space="preserve"> de sua aplicação</w:t>
      </w:r>
      <w:r>
        <w:rPr>
          <w:color w:val="000000"/>
          <w:sz w:val="24"/>
          <w:szCs w:val="24"/>
        </w:rPr>
        <w:t xml:space="preserve">. É importante observar que, no ambiente fornecido para a avaliação, a base de dados deverá apresentar exemplos de teste previamente cadastrados que permitam visualizar o correto funcionamento do sistema. Indique também as </w:t>
      </w:r>
      <w:r>
        <w:rPr>
          <w:b/>
          <w:color w:val="000000"/>
          <w:sz w:val="24"/>
          <w:szCs w:val="24"/>
        </w:rPr>
        <w:t>credenciais de acesso</w:t>
      </w:r>
      <w:r>
        <w:rPr>
          <w:color w:val="000000"/>
          <w:sz w:val="24"/>
          <w:szCs w:val="24"/>
        </w:rPr>
        <w:t xml:space="preserve">, para </w:t>
      </w:r>
      <w:r>
        <w:rPr>
          <w:b/>
          <w:color w:val="000000"/>
          <w:sz w:val="24"/>
          <w:szCs w:val="24"/>
        </w:rPr>
        <w:t>todos os perfis de usuários</w:t>
      </w:r>
      <w:r>
        <w:rPr>
          <w:color w:val="000000"/>
          <w:sz w:val="24"/>
          <w:szCs w:val="24"/>
        </w:rPr>
        <w:t xml:space="preserve"> da aplicação, que devem ser </w:t>
      </w:r>
      <w:r>
        <w:rPr>
          <w:b/>
          <w:color w:val="000000"/>
          <w:sz w:val="24"/>
          <w:szCs w:val="24"/>
        </w:rPr>
        <w:t>empregadas pelos avaliadores</w:t>
      </w:r>
      <w:r>
        <w:rPr>
          <w:color w:val="000000"/>
          <w:sz w:val="24"/>
          <w:szCs w:val="24"/>
        </w:rPr>
        <w:t>.</w:t>
      </w:r>
    </w:p>
    <w:p>
      <w:pPr>
        <w:pStyle w:val="Normal"/>
        <w:keepLines/>
        <w:pBdr/>
        <w:tabs>
          <w:tab w:val="left" w:pos="720" w:leader="none"/>
        </w:tabs>
        <w:spacing w:lineRule="auto" w:line="360" w:before="80" w:after="80"/>
        <w:jc w:val="both"/>
        <w:rPr>
          <w:color w:val="000000"/>
          <w:sz w:val="24"/>
          <w:szCs w:val="24"/>
        </w:rPr>
      </w:pPr>
      <w:r>
        <w:rPr>
          <w:color w:val="000000"/>
          <w:sz w:val="24"/>
          <w:szCs w:val="24"/>
        </w:rPr>
        <w:t xml:space="preserve">Indique o </w:t>
      </w:r>
      <w:r>
        <w:rPr>
          <w:b/>
          <w:i/>
          <w:color w:val="000000"/>
          <w:sz w:val="24"/>
          <w:szCs w:val="24"/>
        </w:rPr>
        <w:t>link</w:t>
      </w:r>
      <w:r>
        <w:rPr>
          <w:color w:val="000000"/>
          <w:sz w:val="24"/>
          <w:szCs w:val="24"/>
        </w:rPr>
        <w:t xml:space="preserve"> para acesso ao </w:t>
      </w:r>
      <w:r>
        <w:rPr>
          <w:b/>
          <w:color w:val="000000"/>
          <w:sz w:val="24"/>
          <w:szCs w:val="24"/>
        </w:rPr>
        <w:t>vídeo de apresentação de seu projeto</w:t>
      </w:r>
      <w:r>
        <w:rPr>
          <w:color w:val="000000"/>
          <w:sz w:val="24"/>
          <w:szCs w:val="24"/>
        </w:rPr>
        <w:t xml:space="preserve">. Espera-se a produção de um vídeo sintético de, </w:t>
      </w:r>
      <w:r>
        <w:rPr>
          <w:b/>
          <w:color w:val="000000"/>
          <w:sz w:val="24"/>
          <w:szCs w:val="24"/>
        </w:rPr>
        <w:t>no máximo</w:t>
      </w:r>
      <w:r>
        <w:rPr>
          <w:color w:val="000000"/>
          <w:sz w:val="24"/>
          <w:szCs w:val="24"/>
        </w:rPr>
        <w:t>,</w:t>
      </w:r>
      <w:r>
        <w:rPr>
          <w:b/>
          <w:color w:val="000000"/>
          <w:sz w:val="24"/>
          <w:szCs w:val="24"/>
        </w:rPr>
        <w:t xml:space="preserve"> 5 minutos</w:t>
      </w:r>
      <w:r>
        <w:rPr>
          <w:color w:val="000000"/>
          <w:sz w:val="24"/>
          <w:szCs w:val="24"/>
        </w:rPr>
        <w:t xml:space="preserve">, no formato </w:t>
      </w:r>
      <w:r>
        <w:rPr>
          <w:b/>
          <w:color w:val="000000"/>
          <w:sz w:val="24"/>
          <w:szCs w:val="24"/>
        </w:rPr>
        <w:t>MP4</w:t>
      </w:r>
      <w:r>
        <w:rPr>
          <w:color w:val="000000"/>
          <w:sz w:val="24"/>
          <w:szCs w:val="24"/>
        </w:rPr>
        <w:t>, apresentando o projeto e a solução desenvolvida. Sugere-se que o aluno apresente um ciclo completo do que pode ser realizado pelos usuários principais da solução.&gt;</w:t>
      </w:r>
    </w:p>
    <w:p>
      <w:pPr>
        <w:pStyle w:val="Ttulo2"/>
        <w:rPr/>
      </w:pPr>
      <w:bookmarkStart w:id="33" w:name="_Toc493704278"/>
      <w:bookmarkStart w:id="34" w:name="_Toc79992987"/>
      <w:r>
        <w:rPr/>
        <w:t>Avaliação Retrospectiva</w:t>
      </w:r>
      <w:bookmarkEnd w:id="33"/>
      <w:bookmarkEnd w:id="34"/>
    </w:p>
    <w:p>
      <w:pPr>
        <w:pStyle w:val="Normal"/>
        <w:keepLines/>
        <w:pBdr/>
        <w:spacing w:lineRule="auto" w:line="360" w:before="80" w:after="80"/>
        <w:jc w:val="both"/>
        <w:rPr>
          <w:sz w:val="24"/>
          <w:szCs w:val="24"/>
        </w:rPr>
      </w:pPr>
      <w:r>
        <w:rPr>
          <w:color w:val="000000"/>
          <w:sz w:val="24"/>
          <w:szCs w:val="24"/>
        </w:rPr>
        <w:t>&lt; Nesta seção, você deve apresentar uma avaliação do processo de desenvolvimento do trabalho.</w:t>
      </w:r>
      <w:r>
        <w:rPr>
          <w:sz w:val="24"/>
          <w:szCs w:val="24"/>
        </w:rPr>
        <w:t>&gt;</w:t>
      </w:r>
    </w:p>
    <w:p>
      <w:pPr>
        <w:pStyle w:val="Ttulo2"/>
        <w:keepNext w:val="false"/>
        <w:widowControl w:val="false"/>
        <w:numPr>
          <w:ilvl w:val="1"/>
          <w:numId w:val="10"/>
        </w:numPr>
        <w:tabs>
          <w:tab w:val="clear" w:pos="720"/>
          <w:tab w:val="left" w:pos="284" w:leader="none"/>
        </w:tabs>
        <w:spacing w:before="240" w:after="60"/>
        <w:jc w:val="both"/>
        <w:rPr>
          <w:rFonts w:ascii="Times New Roman" w:hAnsi="Times New Roman"/>
        </w:rPr>
      </w:pPr>
      <w:bookmarkStart w:id="35" w:name="_Toc493704279"/>
      <w:bookmarkStart w:id="36" w:name="_Toc79992988"/>
      <w:r>
        <w:rPr>
          <w:rFonts w:ascii="Times New Roman" w:hAnsi="Times New Roman"/>
        </w:rPr>
        <w:t>Objetivos Estimados</w:t>
      </w:r>
      <w:bookmarkEnd w:id="35"/>
      <w:bookmarkEnd w:id="36"/>
    </w:p>
    <w:p>
      <w:pPr>
        <w:pStyle w:val="Normal"/>
        <w:keepLines/>
        <w:pBdr/>
        <w:spacing w:lineRule="auto" w:line="360" w:before="80" w:after="80"/>
        <w:jc w:val="both"/>
        <w:rPr>
          <w:color w:val="000000"/>
          <w:sz w:val="24"/>
          <w:szCs w:val="24"/>
        </w:rPr>
      </w:pPr>
      <w:r>
        <w:rPr>
          <w:color w:val="000000"/>
          <w:sz w:val="24"/>
          <w:szCs w:val="24"/>
        </w:rPr>
        <w:t xml:space="preserve">&lt; Descreva, de forma sucinta, quais eram os objetivos estimados para a execução do projeto.&gt; </w:t>
      </w:r>
    </w:p>
    <w:p>
      <w:pPr>
        <w:pStyle w:val="Ttulo2"/>
        <w:keepNext w:val="false"/>
        <w:widowControl w:val="false"/>
        <w:numPr>
          <w:ilvl w:val="1"/>
          <w:numId w:val="10"/>
        </w:numPr>
        <w:tabs>
          <w:tab w:val="clear" w:pos="720"/>
          <w:tab w:val="left" w:pos="284" w:leader="none"/>
        </w:tabs>
        <w:spacing w:before="240" w:after="60"/>
        <w:jc w:val="both"/>
        <w:rPr>
          <w:rFonts w:ascii="Times New Roman" w:hAnsi="Times New Roman"/>
        </w:rPr>
      </w:pPr>
      <w:bookmarkStart w:id="37" w:name="_Toc79992989"/>
      <w:bookmarkStart w:id="38" w:name="_Toc117304930"/>
      <w:r>
        <w:rPr>
          <w:rFonts w:ascii="Times New Roman" w:hAnsi="Times New Roman"/>
        </w:rPr>
        <w:t xml:space="preserve"> </w:t>
      </w:r>
      <w:bookmarkStart w:id="39" w:name="_Toc493704280"/>
      <w:r>
        <w:rPr>
          <w:rFonts w:ascii="Times New Roman" w:hAnsi="Times New Roman"/>
        </w:rPr>
        <w:t>Objetivos Alcançados</w:t>
      </w:r>
      <w:bookmarkEnd w:id="37"/>
      <w:bookmarkEnd w:id="38"/>
      <w:bookmarkEnd w:id="39"/>
    </w:p>
    <w:p>
      <w:pPr>
        <w:pStyle w:val="Normal"/>
        <w:keepLines/>
        <w:pBdr/>
        <w:spacing w:lineRule="auto" w:line="360" w:before="80" w:after="80"/>
        <w:jc w:val="both"/>
        <w:rPr>
          <w:color w:val="000000"/>
          <w:sz w:val="24"/>
          <w:szCs w:val="24"/>
        </w:rPr>
      </w:pPr>
      <w:r>
        <w:rPr>
          <w:color w:val="000000"/>
          <w:sz w:val="24"/>
          <w:szCs w:val="24"/>
        </w:rPr>
        <w:t>&lt; Descreva, de forma sucinta, quais foram os objetivos que realmente foram alcançados no projeto.&gt;</w:t>
      </w:r>
    </w:p>
    <w:p>
      <w:pPr>
        <w:pStyle w:val="Ttulo2"/>
        <w:keepNext w:val="false"/>
        <w:widowControl w:val="false"/>
        <w:numPr>
          <w:ilvl w:val="1"/>
          <w:numId w:val="10"/>
        </w:numPr>
        <w:tabs>
          <w:tab w:val="clear" w:pos="720"/>
          <w:tab w:val="left" w:pos="284" w:leader="none"/>
        </w:tabs>
        <w:spacing w:before="240" w:after="60"/>
        <w:jc w:val="both"/>
        <w:rPr>
          <w:rFonts w:ascii="Times New Roman" w:hAnsi="Times New Roman"/>
        </w:rPr>
      </w:pPr>
      <w:bookmarkStart w:id="40" w:name="_Toc493704281"/>
      <w:bookmarkStart w:id="41" w:name="_Toc79992990"/>
      <w:bookmarkStart w:id="42" w:name="_Toc117304931"/>
      <w:r>
        <w:rPr>
          <w:rFonts w:ascii="Times New Roman" w:hAnsi="Times New Roman"/>
        </w:rPr>
        <w:t>Lições aprendidas</w:t>
      </w:r>
      <w:bookmarkStart w:id="43" w:name="_Toc487017244"/>
      <w:bookmarkEnd w:id="40"/>
      <w:bookmarkEnd w:id="41"/>
      <w:bookmarkEnd w:id="42"/>
      <w:bookmarkEnd w:id="43"/>
    </w:p>
    <w:p>
      <w:pPr>
        <w:pStyle w:val="Normal"/>
        <w:keepLines/>
        <w:pBdr/>
        <w:spacing w:lineRule="auto" w:line="360" w:before="80" w:after="80"/>
        <w:jc w:val="both"/>
        <w:rPr>
          <w:color w:val="000000"/>
          <w:sz w:val="24"/>
          <w:szCs w:val="24"/>
        </w:rPr>
      </w:pPr>
      <w:r>
        <w:rPr>
          <w:color w:val="000000"/>
          <w:sz w:val="24"/>
          <w:szCs w:val="24"/>
        </w:rPr>
        <w:t>&lt; Descreva, de forma sucinta, quais foram as lições aprendidas na execução do projeto.  A coluna “Classificação” deve ser preenchida com “Positiva” ou “Negativa”.&gt;</w:t>
      </w:r>
    </w:p>
    <w:tbl>
      <w:tblPr>
        <w:tblW w:w="8279" w:type="dxa"/>
        <w:jc w:val="left"/>
        <w:tblInd w:w="70" w:type="dxa"/>
        <w:tblLayout w:type="fixed"/>
        <w:tblCellMar>
          <w:top w:w="0" w:type="dxa"/>
          <w:left w:w="70" w:type="dxa"/>
          <w:bottom w:w="0" w:type="dxa"/>
          <w:right w:w="70" w:type="dxa"/>
        </w:tblCellMar>
        <w:tblLook w:val="04a0" w:noHBand="0" w:noVBand="1" w:firstColumn="1" w:lastRow="0" w:lastColumn="0" w:firstRow="1"/>
      </w:tblPr>
      <w:tblGrid>
        <w:gridCol w:w="490"/>
        <w:gridCol w:w="6313"/>
        <w:gridCol w:w="1476"/>
      </w:tblGrid>
      <w:tr>
        <w:trPr>
          <w:trHeight w:val="279" w:hRule="atLeast"/>
        </w:trPr>
        <w:tc>
          <w:tcPr>
            <w:tcW w:w="490" w:type="dxa"/>
            <w:tcBorders>
              <w:top w:val="single" w:sz="4" w:space="0" w:color="000000"/>
              <w:left w:val="single" w:sz="4" w:space="0" w:color="000000"/>
              <w:bottom w:val="single" w:sz="4" w:space="0" w:color="000000"/>
              <w:right w:val="single" w:sz="4" w:space="0" w:color="000000"/>
            </w:tcBorders>
            <w:shd w:color="auto" w:fill="E7E6E6" w:val="clear"/>
            <w:vAlign w:val="bottom"/>
          </w:tcPr>
          <w:p>
            <w:pPr>
              <w:pStyle w:val="Normal"/>
              <w:widowControl w:val="false"/>
              <w:rPr>
                <w:color w:val="000000"/>
                <w:sz w:val="22"/>
                <w:szCs w:val="22"/>
              </w:rPr>
            </w:pPr>
            <w:r>
              <w:rPr>
                <w:color w:val="000000"/>
                <w:sz w:val="22"/>
                <w:szCs w:val="22"/>
              </w:rPr>
            </w:r>
          </w:p>
        </w:tc>
        <w:tc>
          <w:tcPr>
            <w:tcW w:w="7789" w:type="dxa"/>
            <w:gridSpan w:val="2"/>
            <w:tcBorders>
              <w:top w:val="single" w:sz="4" w:space="0" w:color="000000"/>
              <w:bottom w:val="single" w:sz="4" w:space="0" w:color="000000"/>
              <w:right w:val="single" w:sz="4" w:space="0" w:color="000000"/>
            </w:tcBorders>
            <w:shd w:color="auto" w:fill="E7E6E6" w:val="clear"/>
            <w:vAlign w:val="bottom"/>
          </w:tcPr>
          <w:p>
            <w:pPr>
              <w:pStyle w:val="Normal"/>
              <w:widowControl w:val="false"/>
              <w:jc w:val="center"/>
              <w:rPr>
                <w:b/>
                <w:b/>
                <w:bCs/>
                <w:color w:val="000000"/>
              </w:rPr>
            </w:pPr>
            <w:r>
              <w:rPr>
                <w:b/>
                <w:bCs/>
                <w:color w:val="000000"/>
              </w:rPr>
              <w:t>Retrospectiva (Lições Aprendidas)</w:t>
            </w:r>
          </w:p>
        </w:tc>
      </w:tr>
      <w:tr>
        <w:trPr>
          <w:trHeight w:val="279" w:hRule="atLeast"/>
        </w:trPr>
        <w:tc>
          <w:tcPr>
            <w:tcW w:w="490" w:type="dxa"/>
            <w:tcBorders>
              <w:left w:val="single" w:sz="4" w:space="0" w:color="000000"/>
              <w:bottom w:val="single" w:sz="4" w:space="0" w:color="000000"/>
              <w:right w:val="single" w:sz="4" w:space="0" w:color="000000"/>
            </w:tcBorders>
            <w:shd w:color="auto" w:fill="E7E6E6" w:val="clear"/>
            <w:vAlign w:val="bottom"/>
          </w:tcPr>
          <w:p>
            <w:pPr>
              <w:pStyle w:val="Normal"/>
              <w:widowControl w:val="false"/>
              <w:rPr>
                <w:color w:val="000000"/>
                <w:sz w:val="22"/>
                <w:szCs w:val="22"/>
              </w:rPr>
            </w:pPr>
            <w:r>
              <w:rPr>
                <w:color w:val="000000"/>
                <w:sz w:val="22"/>
                <w:szCs w:val="22"/>
              </w:rPr>
            </w:r>
          </w:p>
        </w:tc>
        <w:tc>
          <w:tcPr>
            <w:tcW w:w="6313" w:type="dxa"/>
            <w:tcBorders>
              <w:bottom w:val="single" w:sz="4" w:space="0" w:color="000000"/>
              <w:right w:val="single" w:sz="4" w:space="0" w:color="000000"/>
            </w:tcBorders>
            <w:shd w:color="auto" w:fill="E7E6E6" w:val="clear"/>
            <w:vAlign w:val="bottom"/>
          </w:tcPr>
          <w:p>
            <w:pPr>
              <w:pStyle w:val="Normal"/>
              <w:widowControl w:val="false"/>
              <w:jc w:val="center"/>
              <w:rPr>
                <w:b/>
                <w:b/>
                <w:bCs/>
                <w:color w:val="000000"/>
              </w:rPr>
            </w:pPr>
            <w:r>
              <w:rPr>
                <w:b/>
                <w:bCs/>
                <w:color w:val="000000"/>
              </w:rPr>
              <w:t>Descrição da Lição</w:t>
            </w:r>
          </w:p>
        </w:tc>
        <w:tc>
          <w:tcPr>
            <w:tcW w:w="1476" w:type="dxa"/>
            <w:tcBorders>
              <w:bottom w:val="single" w:sz="4" w:space="0" w:color="000000"/>
              <w:right w:val="single" w:sz="4" w:space="0" w:color="000000"/>
            </w:tcBorders>
            <w:shd w:color="auto" w:fill="E7E6E6" w:val="clear"/>
            <w:vAlign w:val="bottom"/>
          </w:tcPr>
          <w:p>
            <w:pPr>
              <w:pStyle w:val="Normal"/>
              <w:widowControl w:val="false"/>
              <w:jc w:val="center"/>
              <w:rPr>
                <w:b/>
                <w:b/>
                <w:bCs/>
                <w:color w:val="000000"/>
              </w:rPr>
            </w:pPr>
            <w:r>
              <w:rPr>
                <w:b/>
                <w:bCs/>
                <w:color w:val="000000"/>
              </w:rPr>
              <w:t>Classificação</w:t>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2</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3</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4</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5</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6</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7</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8</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9</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10</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11</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r>
        <w:trPr>
          <w:trHeight w:val="279" w:hRule="atLeast"/>
        </w:trPr>
        <w:tc>
          <w:tcPr>
            <w:tcW w:w="490"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right"/>
              <w:rPr>
                <w:color w:val="000000"/>
                <w:sz w:val="22"/>
                <w:szCs w:val="22"/>
              </w:rPr>
            </w:pPr>
            <w:r>
              <w:rPr>
                <w:color w:val="000000"/>
                <w:sz w:val="22"/>
                <w:szCs w:val="22"/>
              </w:rPr>
              <w:t>12</w:t>
            </w:r>
          </w:p>
        </w:tc>
        <w:tc>
          <w:tcPr>
            <w:tcW w:w="6313"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c>
          <w:tcPr>
            <w:tcW w:w="1476" w:type="dxa"/>
            <w:tcBorders>
              <w:bottom w:val="single" w:sz="4" w:space="0" w:color="000000"/>
              <w:right w:val="single" w:sz="4" w:space="0" w:color="000000"/>
            </w:tcBorders>
            <w:shd w:color="auto" w:fill="auto" w:val="clear"/>
            <w:vAlign w:val="bottom"/>
          </w:tcPr>
          <w:p>
            <w:pPr>
              <w:pStyle w:val="Normal"/>
              <w:widowControl w:val="false"/>
              <w:rPr>
                <w:color w:val="000000"/>
                <w:sz w:val="22"/>
                <w:szCs w:val="22"/>
              </w:rPr>
            </w:pPr>
            <w:r>
              <w:rPr>
                <w:color w:val="000000"/>
                <w:sz w:val="22"/>
                <w:szCs w:val="22"/>
              </w:rPr>
            </w:r>
          </w:p>
        </w:tc>
      </w:tr>
    </w:tbl>
    <w:p>
      <w:pPr>
        <w:pStyle w:val="Ttulo2"/>
        <w:rPr/>
      </w:pPr>
      <w:bookmarkStart w:id="44" w:name="_Toc493704282"/>
      <w:r>
        <w:rPr/>
        <w:t>Referências</w:t>
      </w:r>
      <w:bookmarkEnd w:id="44"/>
    </w:p>
    <w:p>
      <w:pPr>
        <w:pStyle w:val="Normal"/>
        <w:spacing w:lineRule="auto" w:line="360" w:before="280" w:after="280"/>
        <w:jc w:val="both"/>
        <w:rPr>
          <w:sz w:val="24"/>
          <w:szCs w:val="24"/>
        </w:rPr>
      </w:pPr>
      <w:r>
        <w:rPr>
          <w:sz w:val="24"/>
          <w:szCs w:val="24"/>
        </w:rPr>
        <w:t xml:space="preserve">&lt; 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10">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11">
        <w:r>
          <w:rPr>
            <w:color w:val="0000FF"/>
            <w:sz w:val="24"/>
            <w:szCs w:val="24"/>
            <w:u w:val="single"/>
          </w:rPr>
          <w:t>http://portal.pucminas.br/imagedb/documento/DOC_DSC_NOME_ARQUI20160217102425-n.pdf</w:t>
        </w:r>
      </w:hyperlink>
      <w:r>
        <w:rPr>
          <w:sz w:val="24"/>
          <w:szCs w:val="24"/>
        </w:rPr>
        <w:t>.</w:t>
      </w:r>
    </w:p>
    <w:p>
      <w:pPr>
        <w:pStyle w:val="Normal"/>
        <w:spacing w:lineRule="auto" w:line="360" w:before="280" w:after="280"/>
        <w:rPr>
          <w:sz w:val="24"/>
          <w:szCs w:val="24"/>
        </w:rPr>
      </w:pPr>
      <w:r>
        <w:rPr>
          <w:sz w:val="24"/>
          <w:szCs w:val="24"/>
        </w:rPr>
      </w:r>
    </w:p>
    <w:p>
      <w:pPr>
        <w:pStyle w:val="Normal"/>
        <w:spacing w:lineRule="auto" w:line="360" w:before="280" w:after="280"/>
        <w:rPr>
          <w:sz w:val="24"/>
          <w:szCs w:val="24"/>
        </w:rPr>
      </w:pPr>
      <w:r>
        <w:rPr>
          <w:sz w:val="24"/>
          <w:szCs w:val="24"/>
        </w:rPr>
        <w:t>Exemplo:</w:t>
      </w:r>
    </w:p>
    <w:p>
      <w:pPr>
        <w:pStyle w:val="Normal"/>
        <w:spacing w:lineRule="auto" w:line="360" w:before="280" w:after="280"/>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pPr>
        <w:pStyle w:val="Normal"/>
        <w:rPr>
          <w:sz w:val="24"/>
          <w:szCs w:val="24"/>
        </w:rPr>
      </w:pPr>
      <w:r>
        <w:rPr/>
      </w:r>
    </w:p>
    <w:sectPr>
      <w:headerReference w:type="even" r:id="rId12"/>
      <w:headerReference w:type="default" r:id="rId13"/>
      <w:footerReference w:type="even" r:id="rId14"/>
      <w:footerReference w:type="default" r:id="rId15"/>
      <w:type w:val="nextPage"/>
      <w:pgSz w:w="11906" w:h="16838"/>
      <w:pgMar w:left="1797" w:right="1797" w:header="709" w:top="1276" w:footer="709" w:bottom="1418"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variable"/>
  </w:font>
  <w:font w:name="arial">
    <w:charset w:val="01"/>
    <w:family w:val="swiss"/>
    <w:pitch w:val="default"/>
  </w:font>
  <w:font w:name="Courier New">
    <w:charset w:val="01"/>
    <w:family w:val="swiss"/>
    <w:pitch w:val="default"/>
  </w:font>
  <w:font w:name="Book Antiqua">
    <w:charset w:val="01"/>
    <w:family w:val="swiss"/>
    <w:pitch w:val="default"/>
  </w:font>
  <w:font w:name="Cambria">
    <w:charset w:val="01"/>
    <w:family w:val="swiss"/>
    <w:pitch w:val="default"/>
  </w:font>
  <w:font w:name="AppleSystemUIFont">
    <w:charset w:val="01"/>
    <w:family w:val="swiss"/>
    <w:pitch w:val="default"/>
  </w:font>
  <w:font w:name="Calibri">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pBdr/>
      <w:tabs>
        <w:tab w:val="clear" w:pos="720"/>
        <w:tab w:val="center" w:pos="4320" w:leader="none"/>
        <w:tab w:val="right" w:pos="8640" w:leader="none"/>
      </w:tabs>
      <w:jc w:val="center"/>
      <w:rPr>
        <w:b/>
        <w:b/>
        <w:color w:val="000000"/>
      </w:rPr>
    </w:pPr>
    <w:r>
      <w:rPr/>
      <w:fldChar w:fldCharType="begin"/>
    </w:r>
    <w:r>
      <w:rPr/>
      <w:instrText> PAGE </w:instrText>
    </w:r>
    <w:r>
      <w:rPr/>
      <w:fldChar w:fldCharType="separate"/>
    </w:r>
    <w:r>
      <w:rPr/>
      <w:t>14</w:t>
    </w:r>
    <w:r>
      <w:rPr/>
      <w:fldChar w:fldCharType="end"/>
    </w:r>
  </w:p>
  <w:p>
    <w:pPr>
      <w:pStyle w:val="Normal"/>
      <w:keepLines/>
      <w:pBdr/>
      <w:tabs>
        <w:tab w:val="clear" w:pos="720"/>
        <w:tab w:val="center" w:pos="4320" w:leader="none"/>
        <w:tab w:val="right" w:pos="8640"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Lines/>
      <w:pBdr/>
      <w:tabs>
        <w:tab w:val="clear" w:pos="720"/>
        <w:tab w:val="center" w:pos="4320" w:leader="none"/>
        <w:tab w:val="right" w:pos="8640" w:leader="none"/>
      </w:tabs>
      <w:jc w:val="center"/>
      <w:rPr>
        <w:b/>
        <w:b/>
        <w:color w:val="000000"/>
      </w:rPr>
    </w:pPr>
    <w:r>
      <w:rPr/>
      <w:fldChar w:fldCharType="begin"/>
    </w:r>
    <w:r>
      <w:rPr/>
      <w:instrText> PAGE </w:instrText>
    </w:r>
    <w:r>
      <w:rPr/>
      <w:fldChar w:fldCharType="separate"/>
    </w:r>
    <w:r>
      <w:rPr/>
      <w:t>13</w:t>
    </w:r>
    <w:r>
      <w:rPr/>
      <w:fldChar w:fldCharType="end"/>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38" w:leader="none"/>
      </w:tabs>
      <w:rPr>
        <w:color w:val="000000"/>
        <w:sz w:val="24"/>
        <w:szCs w:val="24"/>
        <w:lang w:eastAsia="pt-BR"/>
      </w:rPr>
    </w:pPr>
    <w:r>
      <w:rPr>
        <w:color w:val="000000"/>
        <w:sz w:val="24"/>
        <w:szCs w:val="24"/>
        <w:lang w:eastAsia="pt-BR"/>
      </w:rPr>
      <w:t>Locavore – Plataforma para conexão de produtores e consumidores locais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419" w:leader="none"/>
        <w:tab w:val="right" w:pos="8838" w:leader="none"/>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hapter %1"/>
      <w:lvlJc w:val="left"/>
      <w:pPr>
        <w:tabs>
          <w:tab w:val="num" w:pos="0"/>
        </w:tabs>
        <w:ind w:left="0" w:hanging="0"/>
      </w:pPr>
    </w:lvl>
    <w:lvl w:ilvl="1">
      <w:start w:val="1"/>
      <w:pStyle w:val="Ttulo2"/>
      <w:numFmt w:val="decimal"/>
      <w:lvlText w:val="%2."/>
      <w:lvlJc w:val="left"/>
      <w:pPr>
        <w:tabs>
          <w:tab w:val="num" w:pos="0"/>
        </w:tabs>
        <w:ind w:left="360" w:hanging="36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suff w:val="space"/>
      <w:lvlText w:val="Chapter %1"/>
      <w:lvlJc w:val="left"/>
      <w:pPr>
        <w:tabs>
          <w:tab w:val="num" w:pos="0"/>
        </w:tabs>
        <w:ind w:left="0" w:hanging="0"/>
      </w:pPr>
    </w:lvl>
    <w:lvl w:ilvl="1">
      <w:start w:val="1"/>
      <w:numFmt w:val="decimal"/>
      <w:lvlText w:val="%2."/>
      <w:lvlJc w:val="left"/>
      <w:pPr>
        <w:tabs>
          <w:tab w:val="num" w:pos="0"/>
        </w:tabs>
        <w:ind w:left="360" w:hanging="36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
    <w:lvl w:ilvl="0">
      <w:start w:val="3"/>
      <w:numFmt w:val="decimal"/>
      <w:lvlText w:val="%1"/>
      <w:lvlJc w:val="left"/>
      <w:pPr>
        <w:tabs>
          <w:tab w:val="num" w:pos="0"/>
        </w:tabs>
        <w:ind w:left="384" w:hanging="384"/>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9">
    <w:lvl w:ilvl="0">
      <w:start w:val="6"/>
      <w:numFmt w:val="decimal"/>
      <w:lvlText w:val="%1"/>
      <w:lvlJc w:val="left"/>
      <w:pPr>
        <w:tabs>
          <w:tab w:val="num" w:pos="0"/>
        </w:tabs>
        <w:ind w:left="384" w:hanging="384"/>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0">
    <w:lvl w:ilvl="0">
      <w:start w:val="14"/>
      <w:numFmt w:val="decimal"/>
      <w:lvlText w:val="%1"/>
      <w:lvlJc w:val="left"/>
      <w:pPr>
        <w:tabs>
          <w:tab w:val="num" w:pos="0"/>
        </w:tabs>
        <w:ind w:left="500" w:hanging="500"/>
      </w:pPr>
    </w:lvl>
    <w:lvl w:ilvl="1">
      <w:start w:val="1"/>
      <w:numFmt w:val="decimal"/>
      <w:lvlText w:val="%1.%2"/>
      <w:lvlJc w:val="left"/>
      <w:pPr>
        <w:tabs>
          <w:tab w:val="num" w:pos="0"/>
        </w:tabs>
        <w:ind w:left="500" w:hanging="50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4"/>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63a7"/>
    <w:pPr>
      <w:widowControl/>
      <w:bidi w:val="0"/>
      <w:spacing w:before="0" w:after="0"/>
      <w:jc w:val="left"/>
    </w:pPr>
    <w:rPr>
      <w:rFonts w:ascii="Times New Roman" w:hAnsi="Times New Roman" w:eastAsia="Times New Roman" w:cs="Times New Roman"/>
      <w:color w:val="auto"/>
      <w:kern w:val="0"/>
      <w:sz w:val="20"/>
      <w:szCs w:val="20"/>
      <w:lang w:eastAsia="pt-BR" w:val="pt-BR" w:bidi="ar-SA"/>
    </w:rPr>
  </w:style>
  <w:style w:type="paragraph" w:styleId="Ttulo1">
    <w:name w:val="Heading 1"/>
    <w:basedOn w:val="Normal"/>
    <w:next w:val="Corpodotexto"/>
    <w:qFormat/>
    <w:pPr>
      <w:keepNext w:val="true"/>
      <w:keepLines/>
      <w:pageBreakBefore/>
      <w:numPr>
        <w:ilvl w:val="0"/>
        <w:numId w:val="1"/>
      </w:numPr>
      <w:spacing w:before="320" w:after="320"/>
      <w:jc w:val="center"/>
      <w:outlineLvl w:val="0"/>
    </w:pPr>
    <w:rPr>
      <w:rFonts w:ascii="Arial" w:hAnsi="Arial"/>
      <w:b/>
      <w:kern w:val="2"/>
      <w:sz w:val="36"/>
    </w:rPr>
  </w:style>
  <w:style w:type="paragraph" w:styleId="Ttulo2">
    <w:name w:val="Heading 2"/>
    <w:basedOn w:val="Normal"/>
    <w:next w:val="Corpodotexto"/>
    <w:qFormat/>
    <w:pPr>
      <w:keepNext w:val="true"/>
      <w:numPr>
        <w:ilvl w:val="1"/>
        <w:numId w:val="1"/>
      </w:numPr>
      <w:spacing w:before="240" w:after="240"/>
      <w:outlineLvl w:val="1"/>
    </w:pPr>
    <w:rPr>
      <w:rFonts w:ascii="Arial" w:hAnsi="Arial"/>
      <w:b/>
      <w:i/>
      <w:kern w:val="2"/>
      <w:sz w:val="28"/>
    </w:rPr>
  </w:style>
  <w:style w:type="paragraph" w:styleId="Ttulo3">
    <w:name w:val="Heading 3"/>
    <w:basedOn w:val="Normal"/>
    <w:next w:val="Corpodotexto"/>
    <w:qFormat/>
    <w:pPr>
      <w:keepNext w:val="true"/>
      <w:numPr>
        <w:ilvl w:val="2"/>
        <w:numId w:val="1"/>
      </w:numPr>
      <w:spacing w:before="160" w:after="160"/>
      <w:outlineLvl w:val="2"/>
    </w:pPr>
    <w:rPr>
      <w:b/>
      <w:kern w:val="2"/>
      <w:sz w:val="24"/>
    </w:rPr>
  </w:style>
  <w:style w:type="paragraph" w:styleId="Ttulo4">
    <w:name w:val="Heading 4"/>
    <w:basedOn w:val="Normal"/>
    <w:next w:val="Corpodotexto"/>
    <w:qFormat/>
    <w:pPr>
      <w:keepNext w:val="true"/>
      <w:numPr>
        <w:ilvl w:val="3"/>
        <w:numId w:val="1"/>
      </w:numPr>
      <w:spacing w:before="120" w:after="120"/>
      <w:outlineLvl w:val="3"/>
    </w:pPr>
    <w:rPr>
      <w:b/>
      <w:i/>
      <w:kern w:val="2"/>
      <w:sz w:val="24"/>
    </w:rPr>
  </w:style>
  <w:style w:type="paragraph" w:styleId="Ttulo5">
    <w:name w:val="Heading 5"/>
    <w:basedOn w:val="Normal"/>
    <w:next w:val="Corpodotexto"/>
    <w:link w:val="Heading5Char"/>
    <w:qFormat/>
    <w:pPr>
      <w:keepNext w:val="true"/>
      <w:numPr>
        <w:ilvl w:val="4"/>
        <w:numId w:val="1"/>
      </w:numPr>
      <w:spacing w:before="120" w:after="80"/>
      <w:outlineLvl w:val="4"/>
    </w:pPr>
    <w:rPr>
      <w:rFonts w:ascii="Arial" w:hAnsi="Arial"/>
      <w:b/>
      <w:kern w:val="2"/>
    </w:rPr>
  </w:style>
  <w:style w:type="paragraph" w:styleId="Ttulo6">
    <w:name w:val="Heading 6"/>
    <w:basedOn w:val="Normal"/>
    <w:next w:val="Corpodotexto"/>
    <w:link w:val="Heading6Char"/>
    <w:qFormat/>
    <w:pPr>
      <w:keepNext w:val="true"/>
      <w:numPr>
        <w:ilvl w:val="5"/>
        <w:numId w:val="1"/>
      </w:numPr>
      <w:spacing w:before="80" w:after="80"/>
      <w:outlineLvl w:val="5"/>
    </w:pPr>
    <w:rPr>
      <w:rFonts w:ascii="Arial" w:hAnsi="Arial"/>
      <w:b/>
      <w:i/>
      <w:kern w:val="2"/>
    </w:rPr>
  </w:style>
  <w:style w:type="paragraph" w:styleId="Ttulo7">
    <w:name w:val="Heading 7"/>
    <w:basedOn w:val="Normal"/>
    <w:next w:val="Corpodotexto"/>
    <w:qFormat/>
    <w:pPr>
      <w:keepNext w:val="true"/>
      <w:numPr>
        <w:ilvl w:val="6"/>
        <w:numId w:val="1"/>
      </w:numPr>
      <w:spacing w:before="80" w:after="60"/>
      <w:outlineLvl w:val="6"/>
    </w:pPr>
    <w:rPr>
      <w:b/>
      <w:kern w:val="2"/>
    </w:rPr>
  </w:style>
  <w:style w:type="paragraph" w:styleId="Ttulo8">
    <w:name w:val="Heading 8"/>
    <w:basedOn w:val="Normal"/>
    <w:next w:val="Corpodotexto"/>
    <w:qFormat/>
    <w:pPr>
      <w:keepNext w:val="true"/>
      <w:numPr>
        <w:ilvl w:val="7"/>
        <w:numId w:val="1"/>
      </w:numPr>
      <w:spacing w:before="80" w:after="60"/>
      <w:outlineLvl w:val="7"/>
    </w:pPr>
    <w:rPr>
      <w:b/>
      <w:i/>
      <w:kern w:val="2"/>
    </w:rPr>
  </w:style>
  <w:style w:type="paragraph" w:styleId="Ttulo9">
    <w:name w:val="Heading 9"/>
    <w:basedOn w:val="Normal"/>
    <w:next w:val="Corpodotexto"/>
    <w:qFormat/>
    <w:pPr>
      <w:keepNext w:val="true"/>
      <w:numPr>
        <w:ilvl w:val="8"/>
        <w:numId w:val="1"/>
      </w:numPr>
      <w:spacing w:before="80" w:after="60"/>
      <w:outlineLvl w:val="8"/>
    </w:pPr>
    <w:rPr>
      <w:b/>
      <w:i/>
      <w:kern w:val="2"/>
    </w:rPr>
  </w:style>
  <w:style w:type="character" w:styleId="DefaultParagraphFont" w:default="1">
    <w:name w:val="Default Paragraph Font"/>
    <w:uiPriority w:val="1"/>
    <w:semiHidden/>
    <w:unhideWhenUsed/>
    <w:qFormat/>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Pagenumber">
    <w:name w:val="page number"/>
    <w:qFormat/>
    <w:rPr>
      <w:b/>
    </w:rPr>
  </w:style>
  <w:style w:type="character" w:styleId="Negrito" w:customStyle="1">
    <w:name w:val="Negrito"/>
    <w:qFormat/>
    <w:rPr>
      <w:rFonts w:ascii="Arial" w:hAnsi="Arial"/>
      <w:b/>
      <w:sz w:val="24"/>
    </w:rPr>
  </w:style>
  <w:style w:type="character" w:styleId="Annotationreference">
    <w:name w:val="annotation reference"/>
    <w:semiHidden/>
    <w:qFormat/>
    <w:rPr>
      <w:sz w:val="16"/>
    </w:rPr>
  </w:style>
  <w:style w:type="character" w:styleId="Ncoradanotadefim">
    <w:name w:val="Âncora da nota de fim"/>
    <w:rPr>
      <w:vertAlign w:val="superscript"/>
    </w:rPr>
  </w:style>
  <w:style w:type="character" w:styleId="EndnoteCharacters">
    <w:name w:val="Endnote Characters"/>
    <w:semiHidden/>
    <w:qFormat/>
    <w:rPr>
      <w:vertAlign w:val="superscript"/>
    </w:rPr>
  </w:style>
  <w:style w:type="character" w:styleId="LinkdaInternet">
    <w:name w:val="Link da Internet"/>
    <w:uiPriority w:val="99"/>
    <w:rPr>
      <w:color w:val="0000FF"/>
      <w:u w:val="single"/>
    </w:rPr>
  </w:style>
  <w:style w:type="character" w:styleId="CommentTextChar" w:customStyle="1">
    <w:name w:val="Comment Text Char"/>
    <w:link w:val="CommentText"/>
    <w:semiHidden/>
    <w:qFormat/>
    <w:rsid w:val="00d550f7"/>
    <w:rPr>
      <w:lang w:val="pt-BR" w:eastAsia="pt-BR"/>
    </w:rPr>
  </w:style>
  <w:style w:type="character" w:styleId="CommentSubjectChar" w:customStyle="1">
    <w:name w:val="Comment Subject Char"/>
    <w:basedOn w:val="CommentTextChar"/>
    <w:link w:val="CommentSubject"/>
    <w:qFormat/>
    <w:rsid w:val="00d550f7"/>
    <w:rPr>
      <w:lang w:val="pt-BR" w:eastAsia="pt-BR"/>
    </w:rPr>
  </w:style>
  <w:style w:type="character" w:styleId="BalloonTextChar" w:customStyle="1">
    <w:name w:val="Balloon Text Char"/>
    <w:link w:val="BalloonText"/>
    <w:uiPriority w:val="99"/>
    <w:semiHidden/>
    <w:qFormat/>
    <w:rsid w:val="00d550f7"/>
    <w:rPr>
      <w:rFonts w:ascii="Tahoma" w:hAnsi="Tahoma" w:cs="Tahoma"/>
      <w:sz w:val="16"/>
      <w:szCs w:val="16"/>
      <w:lang w:val="pt-BR" w:eastAsia="pt-BR"/>
    </w:rPr>
  </w:style>
  <w:style w:type="character" w:styleId="Heading5Char" w:customStyle="1">
    <w:name w:val="Heading 5 Char"/>
    <w:link w:val="Heading5"/>
    <w:qFormat/>
    <w:rsid w:val="00c05d66"/>
    <w:rPr>
      <w:rFonts w:ascii="Arial" w:hAnsi="Arial"/>
      <w:b/>
      <w:kern w:val="2"/>
      <w:lang w:eastAsia="pt-BR"/>
    </w:rPr>
  </w:style>
  <w:style w:type="character" w:styleId="BodyTextChar" w:customStyle="1">
    <w:name w:val="Body Text Char"/>
    <w:link w:val="BodyText"/>
    <w:qFormat/>
    <w:rsid w:val="00951735"/>
    <w:rPr>
      <w:sz w:val="24"/>
      <w:szCs w:val="24"/>
    </w:rPr>
  </w:style>
  <w:style w:type="character" w:styleId="Heading6Char" w:customStyle="1">
    <w:name w:val="Heading 6 Char"/>
    <w:link w:val="Heading6"/>
    <w:qFormat/>
    <w:rsid w:val="008063a7"/>
    <w:rPr>
      <w:rFonts w:ascii="Arial" w:hAnsi="Arial"/>
      <w:b/>
      <w:i/>
      <w:kern w:val="2"/>
      <w:lang w:eastAsia="pt-BR"/>
    </w:rPr>
  </w:style>
  <w:style w:type="character" w:styleId="ExplicaodePreenchimentoChar" w:customStyle="1">
    <w:name w:val="Explicação de Preenchimento Char"/>
    <w:link w:val="ExplicaodePreenchimento"/>
    <w:qFormat/>
    <w:rsid w:val="00c43baf"/>
    <w:rPr>
      <w:rFonts w:ascii="Arial" w:hAnsi="Arial" w:eastAsia="Calibri"/>
      <w:i/>
      <w:color w:val="ED7D31"/>
      <w:szCs w:val="22"/>
      <w:lang w:eastAsia="pt-BR"/>
    </w:rPr>
  </w:style>
  <w:style w:type="character" w:styleId="Linkdainternetvisitado">
    <w:name w:val="Link da internet visitado"/>
    <w:basedOn w:val="DefaultParagraphFont"/>
    <w:uiPriority w:val="99"/>
    <w:semiHidden/>
    <w:unhideWhenUsed/>
    <w:rsid w:val="00924a5e"/>
    <w:rPr>
      <w:color w:val="800080" w:themeColor="followed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autoRedefine/>
    <w:rsid w:val="00a37183"/>
    <w:pPr>
      <w:keepLines/>
      <w:spacing w:before="80" w:after="80"/>
    </w:pPr>
    <w:rPr>
      <w:sz w:val="24"/>
      <w:szCs w:val="24"/>
    </w:rPr>
  </w:style>
  <w:style w:type="paragraph" w:styleId="Lista">
    <w:name w:val="List"/>
    <w:basedOn w:val="Corpodotexto"/>
    <w:pPr>
      <w:tabs>
        <w:tab w:val="left" w:pos="720" w:leader="none"/>
      </w:tabs>
      <w:ind w:left="720" w:hanging="360"/>
    </w:pPr>
    <w:rPr/>
  </w:style>
  <w:style w:type="paragraph" w:styleId="Legenda">
    <w:name w:val="Caption"/>
    <w:basedOn w:val="Normal"/>
    <w:qFormat/>
    <w:pPr>
      <w:suppressLineNumbers/>
      <w:spacing w:before="120" w:after="120"/>
    </w:pPr>
    <w:rPr>
      <w:rFonts w:ascii="arial" w:hAnsi="arial" w:cs="Lohit Devanagari"/>
      <w:i/>
      <w:iCs/>
      <w:sz w:val="24"/>
      <w:szCs w:val="24"/>
    </w:rPr>
  </w:style>
  <w:style w:type="paragraph" w:styleId="Ndice">
    <w:name w:val="Índice"/>
    <w:basedOn w:val="Normal"/>
    <w:qFormat/>
    <w:pPr>
      <w:suppressLineNumbers/>
    </w:pPr>
    <w:rPr>
      <w:rFonts w:ascii="arial" w:hAnsi="arial" w:cs="Lohit Devanagari"/>
    </w:rPr>
  </w:style>
  <w:style w:type="paragraph" w:styleId="Normal1" w:customStyle="1">
    <w:name w:val="LO-normal"/>
    <w:qFormat/>
    <w:pPr>
      <w:widowControl/>
      <w:bidi w:val="0"/>
      <w:spacing w:before="0" w:after="0"/>
      <w:jc w:val="left"/>
    </w:pPr>
    <w:rPr>
      <w:rFonts w:ascii="Times New Roman" w:hAnsi="Times New Roman" w:eastAsia="Times New Roman" w:cs="Times New Roman"/>
      <w:color w:val="auto"/>
      <w:kern w:val="0"/>
      <w:sz w:val="20"/>
      <w:szCs w:val="20"/>
      <w:lang w:val="pt-BR" w:eastAsia="en-US" w:bidi="ar-SA"/>
    </w:rPr>
  </w:style>
  <w:style w:type="paragraph" w:styleId="Ttulododocumento">
    <w:name w:val="Title"/>
    <w:basedOn w:val="Normal"/>
    <w:qFormat/>
    <w:pPr>
      <w:keepNext w:val="true"/>
      <w:keepLines/>
      <w:pageBreakBefore/>
      <w:spacing w:before="360" w:after="160"/>
      <w:jc w:val="center"/>
    </w:pPr>
    <w:rPr>
      <w:rFonts w:ascii="Arial" w:hAnsi="Arial"/>
      <w:b/>
      <w:kern w:val="2"/>
      <w:sz w:val="72"/>
    </w:rPr>
  </w:style>
  <w:style w:type="paragraph" w:styleId="Cabealhocapa" w:customStyle="1">
    <w:name w:val="cabeçalho-capa"/>
    <w:basedOn w:val="Ttulo2"/>
    <w:qFormat/>
    <w:pPr>
      <w:numPr>
        <w:ilvl w:val="0"/>
        <w:numId w:val="0"/>
      </w:numPr>
      <w:jc w:val="center"/>
    </w:pPr>
    <w:rPr>
      <w:i w:val="false"/>
    </w:rPr>
  </w:style>
  <w:style w:type="paragraph" w:styleId="Capattulo" w:customStyle="1">
    <w:name w:val="capa-título"/>
    <w:basedOn w:val="Ttulo1"/>
    <w:qFormat/>
    <w:pPr>
      <w:numPr>
        <w:ilvl w:val="0"/>
        <w:numId w:val="0"/>
      </w:numPr>
    </w:pPr>
    <w:rPr/>
  </w:style>
  <w:style w:type="paragraph" w:styleId="Capaautor" w:customStyle="1">
    <w:name w:val="capa-autor"/>
    <w:basedOn w:val="Ttulo2"/>
    <w:qFormat/>
    <w:pPr>
      <w:numPr>
        <w:ilvl w:val="0"/>
        <w:numId w:val="0"/>
      </w:numPr>
      <w:jc w:val="center"/>
    </w:pPr>
    <w:rPr>
      <w:i w:val="false"/>
    </w:rPr>
  </w:style>
  <w:style w:type="paragraph" w:styleId="Capalocal" w:customStyle="1">
    <w:name w:val="capa-local"/>
    <w:basedOn w:val="Ttulo2"/>
    <w:qFormat/>
    <w:pPr>
      <w:numPr>
        <w:ilvl w:val="0"/>
        <w:numId w:val="0"/>
      </w:numPr>
      <w:jc w:val="center"/>
    </w:pPr>
    <w:rPr>
      <w:i w:val="false"/>
    </w:rPr>
  </w:style>
  <w:style w:type="paragraph" w:styleId="Capadata" w:customStyle="1">
    <w:name w:val="capa-data"/>
    <w:basedOn w:val="Ttulo1"/>
    <w:qFormat/>
    <w:pPr>
      <w:numPr>
        <w:ilvl w:val="0"/>
        <w:numId w:val="0"/>
      </w:numPr>
    </w:pPr>
    <w:rPr>
      <w:i/>
      <w:kern w:val="0"/>
      <w:sz w:val="24"/>
    </w:rPr>
  </w:style>
  <w:style w:type="paragraph" w:styleId="ListBullet">
    <w:name w:val="List Bullet"/>
    <w:basedOn w:val="Lista"/>
    <w:autoRedefine/>
    <w:qFormat/>
    <w:pPr>
      <w:numPr>
        <w:ilvl w:val="0"/>
        <w:numId w:val="3"/>
      </w:numPr>
      <w:tabs>
        <w:tab w:val="clear" w:pos="720"/>
      </w:tabs>
      <w:spacing w:before="80" w:after="160"/>
    </w:pPr>
    <w:rPr/>
  </w:style>
  <w:style w:type="paragraph" w:styleId="Caption">
    <w:name w:val="caption"/>
    <w:basedOn w:val="Normal"/>
    <w:next w:val="Corpodotexto"/>
    <w:uiPriority w:val="35"/>
    <w:qFormat/>
    <w:pPr>
      <w:spacing w:before="120" w:after="160"/>
      <w:jc w:val="center"/>
    </w:pPr>
    <w:rPr>
      <w:i/>
      <w:sz w:val="18"/>
    </w:rPr>
  </w:style>
  <w:style w:type="paragraph" w:styleId="ListNumber">
    <w:name w:val="List Number"/>
    <w:basedOn w:val="Lista"/>
    <w:autoRedefine/>
    <w:qFormat/>
    <w:pPr>
      <w:numPr>
        <w:ilvl w:val="0"/>
        <w:numId w:val="4"/>
      </w:numPr>
      <w:tabs>
        <w:tab w:val="clear" w:pos="720"/>
      </w:tabs>
      <w:spacing w:before="80" w:after="160"/>
    </w:pPr>
    <w:rPr/>
  </w:style>
  <w:style w:type="paragraph" w:styleId="Figura" w:customStyle="1">
    <w:name w:val="Figura"/>
    <w:basedOn w:val="Corpodotexto"/>
    <w:next w:val="Caption"/>
    <w:qFormat/>
    <w:pPr>
      <w:jc w:val="center"/>
    </w:pPr>
    <w:rPr/>
  </w:style>
  <w:style w:type="paragraph" w:styleId="ListBullet2">
    <w:name w:val="List Bullet 2"/>
    <w:basedOn w:val="ListBullet"/>
    <w:qFormat/>
    <w:pPr>
      <w:ind w:left="1080" w:hanging="360"/>
    </w:pPr>
    <w:rPr/>
  </w:style>
  <w:style w:type="paragraph" w:styleId="Notaderodap">
    <w:name w:val="Footnote Text"/>
    <w:basedOn w:val="Normal"/>
    <w:semiHidden/>
    <w:pPr>
      <w:tabs>
        <w:tab w:val="clear" w:pos="720"/>
        <w:tab w:val="left" w:pos="187" w:leader="none"/>
      </w:tabs>
      <w:spacing w:lineRule="exact" w:line="220" w:before="0" w:after="120"/>
      <w:ind w:left="187" w:hanging="187"/>
    </w:pPr>
    <w:rPr>
      <w:sz w:val="18"/>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CabealhoeRodap">
    <w:name w:val="Cabeçalho e Rodapé"/>
    <w:basedOn w:val="Normal"/>
    <w:qFormat/>
    <w:pPr/>
    <w:rPr/>
  </w:style>
  <w:style w:type="paragraph" w:styleId="Rodap">
    <w:name w:val="Footer"/>
    <w:basedOn w:val="Normal"/>
    <w:pPr>
      <w:keepLines/>
      <w:tabs>
        <w:tab w:val="clear" w:pos="720"/>
        <w:tab w:val="center" w:pos="4320" w:leader="none"/>
        <w:tab w:val="right" w:pos="8640" w:leader="none"/>
      </w:tabs>
    </w:pPr>
    <w:rPr/>
  </w:style>
  <w:style w:type="paragraph" w:styleId="Sumrio1">
    <w:name w:val="TOC 1"/>
    <w:basedOn w:val="Normal"/>
    <w:next w:val="Normal"/>
    <w:uiPriority w:val="39"/>
    <w:pPr/>
    <w:rPr/>
  </w:style>
  <w:style w:type="paragraph" w:styleId="Sumrio2">
    <w:name w:val="TOC 2"/>
    <w:basedOn w:val="Normal"/>
    <w:next w:val="Normal"/>
    <w:uiPriority w:val="39"/>
    <w:pPr>
      <w:ind w:left="200" w:hanging="0"/>
    </w:pPr>
    <w:rPr/>
  </w:style>
  <w:style w:type="paragraph" w:styleId="Sumrio3">
    <w:name w:val="TOC 3"/>
    <w:basedOn w:val="Normal"/>
    <w:next w:val="Normal"/>
    <w:uiPriority w:val="39"/>
    <w:pPr>
      <w:ind w:left="400" w:hanging="0"/>
    </w:pPr>
    <w:rPr/>
  </w:style>
  <w:style w:type="paragraph" w:styleId="Sumrio4">
    <w:name w:val="TOC 4"/>
    <w:basedOn w:val="Normal"/>
    <w:next w:val="Normal"/>
    <w:uiPriority w:val="39"/>
    <w:pPr>
      <w:ind w:left="600" w:hanging="0"/>
    </w:pPr>
    <w:rPr/>
  </w:style>
  <w:style w:type="paragraph" w:styleId="Sumrio5">
    <w:name w:val="TOC 5"/>
    <w:basedOn w:val="Normal"/>
    <w:next w:val="Normal"/>
    <w:uiPriority w:val="39"/>
    <w:pPr>
      <w:ind w:left="800" w:hanging="0"/>
    </w:pPr>
    <w:rPr/>
  </w:style>
  <w:style w:type="paragraph" w:styleId="Sumrio6">
    <w:name w:val="TOC 6"/>
    <w:basedOn w:val="Normal"/>
    <w:next w:val="Normal"/>
    <w:uiPriority w:val="39"/>
    <w:pPr>
      <w:ind w:left="1000" w:hanging="0"/>
    </w:pPr>
    <w:rPr/>
  </w:style>
  <w:style w:type="paragraph" w:styleId="Sumrio7">
    <w:name w:val="TOC 7"/>
    <w:basedOn w:val="Normal"/>
    <w:next w:val="Normal"/>
    <w:uiPriority w:val="39"/>
    <w:pPr>
      <w:ind w:left="1200" w:hanging="0"/>
    </w:pPr>
    <w:rPr/>
  </w:style>
  <w:style w:type="paragraph" w:styleId="Sumrio8">
    <w:name w:val="TOC 8"/>
    <w:basedOn w:val="Normal"/>
    <w:next w:val="Normal"/>
    <w:uiPriority w:val="39"/>
    <w:pPr>
      <w:ind w:left="1400" w:hanging="0"/>
    </w:pPr>
    <w:rPr/>
  </w:style>
  <w:style w:type="paragraph" w:styleId="Sumrio9">
    <w:name w:val="TOC 9"/>
    <w:basedOn w:val="Normal"/>
    <w:next w:val="Normal"/>
    <w:uiPriority w:val="39"/>
    <w:pPr>
      <w:ind w:left="1600" w:hanging="0"/>
    </w:pPr>
    <w:rPr/>
  </w:style>
  <w:style w:type="paragraph" w:styleId="Cabealho">
    <w:name w:val="Header"/>
    <w:basedOn w:val="Normal"/>
    <w:pPr>
      <w:tabs>
        <w:tab w:val="clear" w:pos="720"/>
        <w:tab w:val="center" w:pos="4419" w:leader="none"/>
        <w:tab w:val="right" w:pos="8838" w:leader="none"/>
      </w:tabs>
    </w:pPr>
    <w:rPr/>
  </w:style>
  <w:style w:type="paragraph" w:styleId="Titulo" w:customStyle="1">
    <w:name w:val="Titulo"/>
    <w:basedOn w:val="Normal"/>
    <w:next w:val="Corpodotexto"/>
    <w:qFormat/>
    <w:pPr>
      <w:spacing w:before="0" w:after="240"/>
      <w:jc w:val="center"/>
    </w:pPr>
    <w:rPr>
      <w:b/>
      <w:sz w:val="36"/>
    </w:rPr>
  </w:style>
  <w:style w:type="paragraph" w:styleId="Quote">
    <w:name w:val="Quote"/>
    <w:basedOn w:val="Corpodotexto"/>
    <w:qFormat/>
    <w:pPr>
      <w:pBdr>
        <w:top w:val="single" w:sz="6" w:space="1" w:color="000000"/>
        <w:left w:val="single" w:sz="6" w:space="1" w:color="000000"/>
        <w:bottom w:val="single" w:sz="6" w:space="1" w:color="000000"/>
        <w:right w:val="single" w:sz="6" w:space="1" w:color="000000"/>
      </w:pBdr>
      <w:ind w:left="432" w:right="432" w:hanging="0"/>
    </w:pPr>
    <w:rPr/>
  </w:style>
  <w:style w:type="paragraph" w:styleId="Item" w:customStyle="1">
    <w:name w:val="Item"/>
    <w:basedOn w:val="Corpodotexto"/>
    <w:qFormat/>
    <w:pPr>
      <w:ind w:left="715" w:hanging="284"/>
    </w:pPr>
    <w:rPr/>
  </w:style>
  <w:style w:type="paragraph" w:styleId="Paragitem" w:customStyle="1">
    <w:name w:val="parag-item"/>
    <w:basedOn w:val="Item"/>
    <w:qFormat/>
    <w:pPr>
      <w:ind w:left="680" w:hanging="0"/>
    </w:pPr>
    <w:rPr/>
  </w:style>
  <w:style w:type="paragraph" w:styleId="Descrio" w:customStyle="1">
    <w:name w:val="Descrição"/>
    <w:basedOn w:val="Normal"/>
    <w:next w:val="Corpodotexto"/>
    <w:qFormat/>
    <w:pPr>
      <w:spacing w:before="60" w:after="60"/>
      <w:ind w:left="864" w:hanging="432"/>
    </w:pPr>
    <w:rPr/>
  </w:style>
  <w:style w:type="paragraph" w:styleId="Annotationtext">
    <w:name w:val="annotation text"/>
    <w:basedOn w:val="Normal"/>
    <w:link w:val="CommentTextChar"/>
    <w:autoRedefine/>
    <w:semiHidden/>
    <w:qFormat/>
    <w:pPr>
      <w:tabs>
        <w:tab w:val="clear" w:pos="720"/>
        <w:tab w:val="left" w:pos="187" w:leader="none"/>
      </w:tabs>
      <w:spacing w:lineRule="exact" w:line="220" w:before="0" w:after="120"/>
      <w:ind w:left="187" w:hanging="187"/>
    </w:pPr>
    <w:rPr/>
  </w:style>
  <w:style w:type="paragraph" w:styleId="ListNumber2">
    <w:name w:val="List Number 2"/>
    <w:basedOn w:val="ListNumber"/>
    <w:qFormat/>
    <w:pPr>
      <w:ind w:left="1080" w:hanging="360"/>
    </w:pPr>
    <w:rPr/>
  </w:style>
  <w:style w:type="paragraph" w:styleId="Subttulo">
    <w:name w:val="Subtitle"/>
    <w:basedOn w:val="Normal"/>
    <w:next w:val="Normal"/>
    <w:qFormat/>
    <w:pPr>
      <w:keepNext w:val="true"/>
      <w:keepLines/>
      <w:spacing w:before="480" w:after="480"/>
      <w:jc w:val="center"/>
    </w:pPr>
    <w:rPr>
      <w:rFonts w:ascii="Arial" w:hAnsi="Arial" w:eastAsia="Arial" w:cs="Arial"/>
      <w:i/>
      <w:sz w:val="28"/>
      <w:szCs w:val="28"/>
    </w:rPr>
  </w:style>
  <w:style w:type="paragraph" w:styleId="Autor" w:customStyle="1">
    <w:name w:val="Autor"/>
    <w:basedOn w:val="Normal"/>
    <w:qFormat/>
    <w:pPr>
      <w:keepNext w:val="true"/>
      <w:keepLines/>
      <w:spacing w:before="760" w:after="360"/>
      <w:jc w:val="center"/>
    </w:pPr>
    <w:rPr>
      <w:rFonts w:ascii="Arial" w:hAnsi="Arial"/>
      <w:kern w:val="2"/>
      <w:sz w:val="32"/>
    </w:rPr>
  </w:style>
  <w:style w:type="paragraph" w:styleId="Date">
    <w:name w:val="Date"/>
    <w:basedOn w:val="Normal"/>
    <w:next w:val="Normal"/>
    <w:qFormat/>
    <w:pPr/>
    <w:rPr/>
  </w:style>
  <w:style w:type="paragraph" w:styleId="Cdigo" w:customStyle="1">
    <w:name w:val="Código"/>
    <w:basedOn w:val="Corpodotexto"/>
    <w:qFormat/>
    <w:pPr/>
    <w:rPr>
      <w:rFonts w:ascii="Courier New" w:hAnsi="Courier New"/>
    </w:rPr>
  </w:style>
  <w:style w:type="paragraph" w:styleId="Livre" w:customStyle="1">
    <w:name w:val="Livre"/>
    <w:qFormat/>
    <w:pPr>
      <w:widowControl/>
      <w:bidi w:val="0"/>
      <w:spacing w:before="0" w:after="0"/>
      <w:jc w:val="left"/>
    </w:pPr>
    <w:rPr>
      <w:rFonts w:ascii="Times New Roman" w:hAnsi="Times New Roman" w:eastAsia="Times New Roman" w:cs="Times New Roman"/>
      <w:color w:val="auto"/>
      <w:kern w:val="0"/>
      <w:sz w:val="20"/>
      <w:szCs w:val="20"/>
      <w:lang w:eastAsia="pt-BR" w:val="pt-BR" w:bidi="ar-SA"/>
    </w:rPr>
  </w:style>
  <w:style w:type="paragraph" w:styleId="Sumrio" w:customStyle="1">
    <w:name w:val="sumário"/>
    <w:basedOn w:val="Ttulo1"/>
    <w:qFormat/>
    <w:pPr>
      <w:numPr>
        <w:ilvl w:val="0"/>
        <w:numId w:val="0"/>
      </w:numPr>
      <w:tabs>
        <w:tab w:val="clear" w:pos="720"/>
        <w:tab w:val="left" w:pos="648" w:leader="none"/>
      </w:tabs>
      <w:ind w:left="284" w:firstLine="6"/>
    </w:pPr>
    <w:rPr>
      <w:i/>
      <w:sz w:val="28"/>
    </w:rPr>
  </w:style>
  <w:style w:type="paragraph" w:styleId="TOCBase" w:customStyle="1">
    <w:name w:val="TOC Base"/>
    <w:basedOn w:val="Normal"/>
    <w:qFormat/>
    <w:pPr>
      <w:tabs>
        <w:tab w:val="clear" w:pos="720"/>
        <w:tab w:val="right" w:pos="8640" w:leader="dot"/>
      </w:tabs>
    </w:pPr>
    <w:rPr/>
  </w:style>
  <w:style w:type="paragraph" w:styleId="Ttulodecaptulo" w:customStyle="1">
    <w:name w:val="Título de capítulo"/>
    <w:basedOn w:val="Normal"/>
    <w:next w:val="Normal"/>
    <w:qFormat/>
    <w:pPr>
      <w:keepNext w:val="true"/>
      <w:keepLines/>
      <w:pageBreakBefore/>
      <w:spacing w:before="480" w:after="720"/>
      <w:jc w:val="center"/>
    </w:pPr>
    <w:rPr>
      <w:rFonts w:ascii="Arial" w:hAnsi="Arial"/>
      <w:b/>
      <w:kern w:val="2"/>
      <w:sz w:val="44"/>
    </w:rPr>
  </w:style>
  <w:style w:type="paragraph" w:styleId="Interface1" w:customStyle="1">
    <w:name w:val="Interface 1"/>
    <w:basedOn w:val="Corpodotexto"/>
    <w:qFormat/>
    <w:pPr>
      <w:spacing w:before="80" w:after="0"/>
      <w:jc w:val="center"/>
    </w:pPr>
    <w:rPr>
      <w:rFonts w:ascii="Arial" w:hAnsi="Arial"/>
      <w:b/>
      <w:sz w:val="20"/>
    </w:rPr>
  </w:style>
  <w:style w:type="paragraph" w:styleId="Interface2" w:customStyle="1">
    <w:name w:val="Interface 2"/>
    <w:basedOn w:val="Interface1"/>
    <w:qFormat/>
    <w:pPr/>
    <w:rPr>
      <w:b w:val="false"/>
    </w:rPr>
  </w:style>
  <w:style w:type="paragraph" w:styleId="Corpodotextorecuado">
    <w:name w:val="Body Text Indent"/>
    <w:basedOn w:val="Corpodotexto"/>
    <w:pPr>
      <w:ind w:left="360" w:hanging="0"/>
    </w:pPr>
    <w:rPr/>
  </w:style>
  <w:style w:type="paragraph" w:styleId="Notadefim">
    <w:name w:val="Endnote Text"/>
    <w:basedOn w:val="Normal"/>
    <w:semiHidden/>
    <w:pPr>
      <w:tabs>
        <w:tab w:val="clear" w:pos="720"/>
        <w:tab w:val="left" w:pos="187" w:leader="none"/>
      </w:tabs>
      <w:spacing w:lineRule="exact" w:line="220" w:before="0" w:after="120"/>
      <w:ind w:left="187" w:hanging="187"/>
    </w:pPr>
    <w:rPr>
      <w:sz w:val="18"/>
    </w:rPr>
  </w:style>
  <w:style w:type="paragraph" w:styleId="Lista2">
    <w:name w:val="List Bullet 3"/>
    <w:basedOn w:val="Lista"/>
    <w:pPr>
      <w:tabs>
        <w:tab w:val="clear" w:pos="720"/>
        <w:tab w:val="left" w:pos="1080" w:leader="none"/>
      </w:tabs>
      <w:ind w:left="1080" w:hanging="360"/>
    </w:pPr>
    <w:rPr/>
  </w:style>
  <w:style w:type="paragraph" w:styleId="Lista3">
    <w:name w:val="List Bullet 4"/>
    <w:basedOn w:val="Lista"/>
    <w:pPr>
      <w:tabs>
        <w:tab w:val="clear" w:pos="720"/>
        <w:tab w:val="left" w:pos="1440" w:leader="none"/>
      </w:tabs>
      <w:ind w:left="1440" w:hanging="360"/>
    </w:pPr>
    <w:rPr/>
  </w:style>
  <w:style w:type="paragraph" w:styleId="ListBullet3">
    <w:name w:val="List Bullet 3"/>
    <w:basedOn w:val="ListBullet"/>
    <w:autoRedefine/>
    <w:qFormat/>
    <w:pPr>
      <w:ind w:left="1440" w:hanging="360"/>
    </w:pPr>
    <w:rPr/>
  </w:style>
  <w:style w:type="paragraph" w:styleId="ListContinue">
    <w:name w:val="List Continue"/>
    <w:basedOn w:val="Lista"/>
    <w:qFormat/>
    <w:pPr>
      <w:tabs>
        <w:tab w:val="clear" w:pos="720"/>
      </w:tabs>
      <w:spacing w:before="8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Number3">
    <w:name w:val="List Number 3"/>
    <w:basedOn w:val="ListNumber"/>
    <w:qFormat/>
    <w:pPr>
      <w:ind w:left="1440" w:hanging="360"/>
    </w:pPr>
    <w:rPr/>
  </w:style>
  <w:style w:type="paragraph" w:styleId="Macro">
    <w:name w:val="macro"/>
    <w:basedOn w:val="Corpodotexto"/>
    <w:semiHidden/>
    <w:qFormat/>
    <w:pPr>
      <w:spacing w:before="80" w:after="120"/>
    </w:pPr>
    <w:rPr>
      <w:rFonts w:ascii="Courier New" w:hAnsi="Courier New"/>
    </w:rPr>
  </w:style>
  <w:style w:type="paragraph" w:styleId="NormalIndent">
    <w:name w:val="Normal Indent"/>
    <w:basedOn w:val="Normal"/>
    <w:qFormat/>
    <w:pPr>
      <w:ind w:left="1080" w:hanging="0"/>
    </w:pPr>
    <w:rPr/>
  </w:style>
  <w:style w:type="paragraph" w:styleId="Tabela" w:customStyle="1">
    <w:name w:val="Tabela"/>
    <w:basedOn w:val="Corpodotexto"/>
    <w:qFormat/>
    <w:pPr>
      <w:keepNext w:val="true"/>
      <w:spacing w:before="40" w:after="40"/>
    </w:pPr>
    <w:rPr/>
  </w:style>
  <w:style w:type="paragraph" w:styleId="Caso" w:customStyle="1">
    <w:name w:val="Caso"/>
    <w:basedOn w:val="Normal"/>
    <w:qFormat/>
    <w:pPr>
      <w:ind w:left="600" w:right="600" w:hanging="0"/>
      <w:jc w:val="both"/>
    </w:pPr>
    <w:rPr>
      <w:rFonts w:ascii="Book Antiqua" w:hAnsi="Book Antiqua"/>
    </w:rPr>
  </w:style>
  <w:style w:type="paragraph" w:styleId="Cdigoexemplo" w:customStyle="1">
    <w:name w:val="Código-exemplo"/>
    <w:basedOn w:val="Cdigo"/>
    <w:qFormat/>
    <w:pPr>
      <w:keepNext w:val="true"/>
      <w:spacing w:before="0" w:after="0"/>
    </w:pPr>
    <w:rPr>
      <w:sz w:val="18"/>
    </w:rPr>
  </w:style>
  <w:style w:type="paragraph" w:styleId="Ttulodecapa" w:customStyle="1">
    <w:name w:val="Título de capa"/>
    <w:basedOn w:val="Ttulododocumento"/>
    <w:qFormat/>
    <w:pPr/>
    <w:rPr>
      <w:sz w:val="96"/>
    </w:rPr>
  </w:style>
  <w:style w:type="paragraph" w:styleId="ListNumber4">
    <w:name w:val="List Number 4"/>
    <w:basedOn w:val="ListNumber"/>
    <w:qFormat/>
    <w:pPr>
      <w:numPr>
        <w:ilvl w:val="0"/>
        <w:numId w:val="2"/>
      </w:numPr>
      <w:tabs>
        <w:tab w:val="left" w:pos="2520" w:leader="none"/>
      </w:tabs>
      <w:spacing w:before="0" w:after="160"/>
      <w:ind w:left="1728" w:hanging="648"/>
    </w:pPr>
    <w:rPr/>
  </w:style>
  <w:style w:type="paragraph" w:styleId="ListNumber5">
    <w:name w:val="List Number 5"/>
    <w:basedOn w:val="ListNumber"/>
    <w:qFormat/>
    <w:pPr>
      <w:numPr>
        <w:ilvl w:val="0"/>
        <w:numId w:val="2"/>
      </w:numPr>
      <w:tabs>
        <w:tab w:val="left" w:pos="3240" w:leader="none"/>
      </w:tabs>
      <w:spacing w:before="0" w:after="160"/>
      <w:ind w:left="2232" w:hanging="792"/>
    </w:pPr>
    <w:rPr/>
  </w:style>
  <w:style w:type="paragraph" w:styleId="Pginaembranco" w:customStyle="1">
    <w:name w:val="Página em branco"/>
    <w:basedOn w:val="Ttulododocumento"/>
    <w:qFormat/>
    <w:pPr/>
    <w:rPr>
      <w:color w:val="C0C0C0"/>
    </w:rPr>
  </w:style>
  <w:style w:type="paragraph" w:styleId="Tabelareduzida" w:customStyle="1">
    <w:name w:val="Tabela reduzida"/>
    <w:basedOn w:val="Tabela"/>
    <w:qFormat/>
    <w:pPr/>
    <w:rPr>
      <w:sz w:val="20"/>
    </w:rPr>
  </w:style>
  <w:style w:type="paragraph" w:styleId="DocumentMap">
    <w:name w:val="Document Map"/>
    <w:basedOn w:val="Normal"/>
    <w:semiHidden/>
    <w:qFormat/>
    <w:pPr>
      <w:shd w:val="clear" w:color="auto" w:fill="000080"/>
    </w:pPr>
    <w:rPr>
      <w:rFonts w:ascii="Tahoma" w:hAnsi="Tahoma" w:cs="Tahoma"/>
    </w:rPr>
  </w:style>
  <w:style w:type="paragraph" w:styleId="Annotationsubject">
    <w:name w:val="annotation subject"/>
    <w:basedOn w:val="Annotationtext"/>
    <w:next w:val="Annotationtext"/>
    <w:link w:val="CommentSubjectChar"/>
    <w:uiPriority w:val="99"/>
    <w:semiHidden/>
    <w:unhideWhenUsed/>
    <w:qFormat/>
    <w:rsid w:val="00d550f7"/>
    <w:pPr>
      <w:tabs>
        <w:tab w:val="clear" w:pos="187"/>
      </w:tabs>
      <w:spacing w:lineRule="auto" w:line="240" w:before="0" w:after="0"/>
      <w:ind w:left="0" w:hanging="0"/>
    </w:pPr>
    <w:rPr>
      <w:b/>
      <w:bCs/>
    </w:rPr>
  </w:style>
  <w:style w:type="paragraph" w:styleId="BalloonText">
    <w:name w:val="Balloon Text"/>
    <w:basedOn w:val="Normal"/>
    <w:link w:val="BalloonTextChar"/>
    <w:uiPriority w:val="99"/>
    <w:semiHidden/>
    <w:unhideWhenUsed/>
    <w:qFormat/>
    <w:rsid w:val="00d550f7"/>
    <w:pPr/>
    <w:rPr>
      <w:rFonts w:ascii="Tahoma" w:hAnsi="Tahoma" w:cs="Tahoma"/>
      <w:sz w:val="16"/>
      <w:szCs w:val="16"/>
    </w:rPr>
  </w:style>
  <w:style w:type="paragraph" w:styleId="ListParagraph">
    <w:name w:val="List Paragraph"/>
    <w:basedOn w:val="Normal"/>
    <w:uiPriority w:val="34"/>
    <w:qFormat/>
    <w:rsid w:val="00cb29fb"/>
    <w:pPr>
      <w:ind w:left="708" w:hanging="0"/>
    </w:pPr>
    <w:rPr/>
  </w:style>
  <w:style w:type="paragraph" w:styleId="ExplicaodePreenchimento" w:customStyle="1">
    <w:name w:val="Explicação de Preenchimento"/>
    <w:basedOn w:val="Normal"/>
    <w:link w:val="ExplicaodePreenchimentoChar"/>
    <w:qFormat/>
    <w:rsid w:val="00c43baf"/>
    <w:pPr>
      <w:spacing w:lineRule="auto" w:line="276" w:before="120" w:after="120"/>
      <w:jc w:val="both"/>
    </w:pPr>
    <w:rPr>
      <w:rFonts w:ascii="Arial" w:hAnsi="Arial" w:eastAsia="Calibri"/>
      <w:i/>
      <w:color w:val="ED7D31"/>
      <w:szCs w:val="2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54775f"/>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8296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gma.com/" TargetMode="External"/><Relationship Id="rId3" Type="http://schemas.openxmlformats.org/officeDocument/2006/relationships/hyperlink" Target="https://balsamiq.com/wireframes/" TargetMode="External"/><Relationship Id="rId4" Type="http://schemas.openxmlformats.org/officeDocument/2006/relationships/hyperlink" Target="http://github.com/" TargetMode="External"/><Relationship Id="rId5" Type="http://schemas.openxmlformats.org/officeDocument/2006/relationships/hyperlink" Target="https://bitbucket.org/product/" TargetMode="External"/><Relationship Id="rId6" Type="http://schemas.openxmlformats.org/officeDocument/2006/relationships/hyperlink" Target="https://c4model.com/" TargetMode="External"/><Relationship Id="rId7" Type="http://schemas.openxmlformats.org/officeDocument/2006/relationships/hyperlink" Target="https://www.infoq.com/br/articles/C4-architecture-model/" TargetMode="External"/><Relationship Id="rId8" Type="http://schemas.openxmlformats.org/officeDocument/2006/relationships/image" Target="media/image1.jpeg"/><Relationship Id="rId9" Type="http://schemas.openxmlformats.org/officeDocument/2006/relationships/hyperlink" Target="https://www.infoq.com/br/articles/C4-architecture-model/" TargetMode="External"/><Relationship Id="rId10" Type="http://schemas.openxmlformats.org/officeDocument/2006/relationships/hyperlink" Target="http://www.pucminas.br/" TargetMode="External"/><Relationship Id="rId11" Type="http://schemas.openxmlformats.org/officeDocument/2006/relationships/hyperlink" Target="http://portal.pucminas.br/imagedb/documento/DOC_DSC_NOME_ARQUI20160217102425-n.pd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LibreOffice/7.0.3.1$Linux_X86_64 LibreOffice_project/d7547858d014d4cf69878db179d326fc3483e082</Application>
  <Pages>14</Pages>
  <Words>2076</Words>
  <Characters>10750</Characters>
  <CharactersWithSpaces>12552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2021-09-19T23:43:00Z</dcterms:created>
  <dc:creator>Geidivan</dc:creator>
  <dc:description/>
  <dc:language>pt-BR</dc:language>
  <cp:lastModifiedBy/>
  <dcterms:modified xsi:type="dcterms:W3CDTF">2022-05-15T14:11:17Z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